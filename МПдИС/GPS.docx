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0A6" w:rsidRPr="008520A6" w:rsidRDefault="008520A6" w:rsidP="008520A6">
      <w:pPr>
        <w:shd w:val="clear" w:color="auto" w:fill="FFFFFF"/>
        <w:spacing w:before="288" w:after="240" w:line="240" w:lineRule="auto"/>
        <w:textAlignment w:val="baseline"/>
        <w:outlineLvl w:val="1"/>
        <w:rPr>
          <w:rFonts w:ascii="Arial" w:eastAsia="Times New Roman" w:hAnsi="Arial" w:cs="Arial"/>
          <w:b/>
          <w:bCs/>
          <w:color w:val="000000"/>
          <w:spacing w:val="-2"/>
          <w:sz w:val="35"/>
          <w:szCs w:val="35"/>
          <w:lang w:val="en-US" w:eastAsia="ru-RU"/>
        </w:rPr>
      </w:pPr>
      <w:r>
        <w:rPr>
          <w:rFonts w:ascii="Arial" w:eastAsia="Times New Roman" w:hAnsi="Arial" w:cs="Arial"/>
          <w:b/>
          <w:bCs/>
          <w:color w:val="000000"/>
          <w:spacing w:val="-2"/>
          <w:sz w:val="35"/>
          <w:szCs w:val="35"/>
          <w:lang w:val="en-US" w:eastAsia="ru-RU"/>
        </w:rPr>
        <w:t>GPS- NAVIGATOR</w:t>
      </w:r>
      <w:bookmarkStart w:id="0" w:name="_GoBack"/>
      <w:bookmarkEnd w:id="0"/>
    </w:p>
    <w:p w:rsidR="008520A6" w:rsidRPr="008520A6" w:rsidRDefault="008520A6" w:rsidP="008520A6">
      <w:pPr>
        <w:shd w:val="clear" w:color="auto" w:fill="FFFFFF"/>
        <w:spacing w:before="288" w:after="240" w:line="240" w:lineRule="auto"/>
        <w:textAlignment w:val="baseline"/>
        <w:outlineLvl w:val="1"/>
        <w:rPr>
          <w:rFonts w:ascii="Arial" w:eastAsia="Times New Roman" w:hAnsi="Arial" w:cs="Arial"/>
          <w:b/>
          <w:bCs/>
          <w:color w:val="000000"/>
          <w:spacing w:val="-2"/>
          <w:sz w:val="35"/>
          <w:szCs w:val="35"/>
          <w:lang w:val="en-US" w:eastAsia="ru-RU"/>
        </w:rPr>
      </w:pPr>
      <w:r w:rsidRPr="008520A6">
        <w:rPr>
          <w:rFonts w:ascii="Arial" w:eastAsia="Times New Roman" w:hAnsi="Arial" w:cs="Arial"/>
          <w:b/>
          <w:bCs/>
          <w:color w:val="000000"/>
          <w:spacing w:val="-2"/>
          <w:sz w:val="35"/>
          <w:szCs w:val="35"/>
          <w:lang w:val="en-US" w:eastAsia="ru-RU"/>
        </w:rPr>
        <w:t>Note:</w:t>
      </w:r>
    </w:p>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Arial" w:eastAsia="Times New Roman" w:hAnsi="Arial" w:cs="Arial"/>
          <w:color w:val="1E1E1E"/>
          <w:sz w:val="23"/>
          <w:szCs w:val="23"/>
          <w:lang w:val="en-US" w:eastAsia="ru-RU"/>
        </w:rPr>
        <w:t xml:space="preserve">This tutorial uses older APIs to fetch user’s location. Now </w:t>
      </w:r>
      <w:proofErr w:type="spellStart"/>
      <w:r w:rsidRPr="008520A6">
        <w:rPr>
          <w:rFonts w:ascii="Arial" w:eastAsia="Times New Roman" w:hAnsi="Arial" w:cs="Arial"/>
          <w:color w:val="1E1E1E"/>
          <w:sz w:val="23"/>
          <w:szCs w:val="23"/>
          <w:lang w:val="en-US" w:eastAsia="ru-RU"/>
        </w:rPr>
        <w:t>google</w:t>
      </w:r>
      <w:proofErr w:type="spellEnd"/>
      <w:r w:rsidRPr="008520A6">
        <w:rPr>
          <w:rFonts w:ascii="Arial" w:eastAsia="Times New Roman" w:hAnsi="Arial" w:cs="Arial"/>
          <w:color w:val="1E1E1E"/>
          <w:sz w:val="23"/>
          <w:szCs w:val="23"/>
          <w:lang w:val="en-US" w:eastAsia="ru-RU"/>
        </w:rPr>
        <w:t xml:space="preserve"> introduced new way of getting user’s location using Google Play Services. Read </w:t>
      </w:r>
      <w:hyperlink r:id="rId5" w:tgtFrame="_blank" w:tooltip="Android Location API using Google Play Services" w:history="1">
        <w:r w:rsidRPr="008520A6">
          <w:rPr>
            <w:rFonts w:ascii="inherit" w:eastAsia="Times New Roman" w:hAnsi="inherit" w:cs="Arial"/>
            <w:color w:val="E62D76"/>
            <w:sz w:val="23"/>
            <w:szCs w:val="23"/>
            <w:u w:val="single"/>
            <w:bdr w:val="none" w:sz="0" w:space="0" w:color="auto" w:frame="1"/>
            <w:lang w:val="en-US" w:eastAsia="ru-RU"/>
          </w:rPr>
          <w:t>Android Location API using Google Play Services</w:t>
        </w:r>
      </w:hyperlink>
      <w:r w:rsidRPr="008520A6">
        <w:rPr>
          <w:rFonts w:ascii="Arial" w:eastAsia="Times New Roman" w:hAnsi="Arial" w:cs="Arial"/>
          <w:color w:val="1E1E1E"/>
          <w:sz w:val="23"/>
          <w:szCs w:val="23"/>
          <w:lang w:val="en-US" w:eastAsia="ru-RU"/>
        </w:rPr>
        <w:t> to get the location using play services.</w:t>
      </w:r>
    </w:p>
    <w:p w:rsidR="008520A6" w:rsidRPr="008520A6" w:rsidRDefault="008520A6" w:rsidP="008520A6">
      <w:pPr>
        <w:shd w:val="clear" w:color="auto" w:fill="FFFFFF"/>
        <w:spacing w:before="288" w:after="240" w:line="240" w:lineRule="auto"/>
        <w:textAlignment w:val="baseline"/>
        <w:outlineLvl w:val="2"/>
        <w:rPr>
          <w:rFonts w:ascii="Arial" w:eastAsia="Times New Roman" w:hAnsi="Arial" w:cs="Arial"/>
          <w:b/>
          <w:bCs/>
          <w:color w:val="000000"/>
          <w:spacing w:val="-2"/>
          <w:sz w:val="30"/>
          <w:szCs w:val="30"/>
          <w:lang w:val="en-US" w:eastAsia="ru-RU"/>
        </w:rPr>
      </w:pPr>
      <w:r w:rsidRPr="008520A6">
        <w:rPr>
          <w:rFonts w:ascii="Arial" w:eastAsia="Times New Roman" w:hAnsi="Arial" w:cs="Arial"/>
          <w:b/>
          <w:bCs/>
          <w:color w:val="000000"/>
          <w:spacing w:val="-2"/>
          <w:sz w:val="30"/>
          <w:szCs w:val="30"/>
          <w:lang w:val="en-US" w:eastAsia="ru-RU"/>
        </w:rPr>
        <w:t>Creating new Android Project</w:t>
      </w:r>
    </w:p>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inherit" w:eastAsia="Times New Roman" w:hAnsi="inherit" w:cs="Arial"/>
          <w:b/>
          <w:bCs/>
          <w:color w:val="1E1E1E"/>
          <w:sz w:val="23"/>
          <w:szCs w:val="23"/>
          <w:bdr w:val="none" w:sz="0" w:space="0" w:color="auto" w:frame="1"/>
          <w:lang w:val="en-US" w:eastAsia="ru-RU"/>
        </w:rPr>
        <w:t>1</w:t>
      </w:r>
      <w:r w:rsidRPr="008520A6">
        <w:rPr>
          <w:rFonts w:ascii="Arial" w:eastAsia="Times New Roman" w:hAnsi="Arial" w:cs="Arial"/>
          <w:color w:val="1E1E1E"/>
          <w:sz w:val="23"/>
          <w:szCs w:val="23"/>
          <w:lang w:val="en-US" w:eastAsia="ru-RU"/>
        </w:rPr>
        <w:t>. Create a new project in Eclipse by navigating to </w:t>
      </w:r>
      <w:r w:rsidRPr="008520A6">
        <w:rPr>
          <w:rFonts w:ascii="inherit" w:eastAsia="Times New Roman" w:hAnsi="inherit" w:cs="Arial"/>
          <w:b/>
          <w:bCs/>
          <w:color w:val="1E1E1E"/>
          <w:sz w:val="23"/>
          <w:szCs w:val="23"/>
          <w:bdr w:val="none" w:sz="0" w:space="0" w:color="auto" w:frame="1"/>
          <w:lang w:val="en-US" w:eastAsia="ru-RU"/>
        </w:rPr>
        <w:t xml:space="preserve">File </w:t>
      </w:r>
      <w:r w:rsidRPr="008520A6">
        <w:rPr>
          <w:rFonts w:ascii="Cambria Math" w:eastAsia="Times New Roman" w:hAnsi="Cambria Math" w:cs="Cambria Math"/>
          <w:b/>
          <w:bCs/>
          <w:color w:val="1E1E1E"/>
          <w:sz w:val="23"/>
          <w:szCs w:val="23"/>
          <w:bdr w:val="none" w:sz="0" w:space="0" w:color="auto" w:frame="1"/>
          <w:lang w:val="en-US" w:eastAsia="ru-RU"/>
        </w:rPr>
        <w:t>⇒</w:t>
      </w:r>
      <w:r w:rsidRPr="008520A6">
        <w:rPr>
          <w:rFonts w:ascii="inherit" w:eastAsia="Times New Roman" w:hAnsi="inherit" w:cs="Arial"/>
          <w:b/>
          <w:bCs/>
          <w:color w:val="1E1E1E"/>
          <w:sz w:val="23"/>
          <w:szCs w:val="23"/>
          <w:bdr w:val="none" w:sz="0" w:space="0" w:color="auto" w:frame="1"/>
          <w:lang w:val="en-US" w:eastAsia="ru-RU"/>
        </w:rPr>
        <w:t xml:space="preserve"> </w:t>
      </w:r>
      <w:proofErr w:type="gramStart"/>
      <w:r w:rsidRPr="008520A6">
        <w:rPr>
          <w:rFonts w:ascii="inherit" w:eastAsia="Times New Roman" w:hAnsi="inherit" w:cs="Arial"/>
          <w:b/>
          <w:bCs/>
          <w:color w:val="1E1E1E"/>
          <w:sz w:val="23"/>
          <w:szCs w:val="23"/>
          <w:bdr w:val="none" w:sz="0" w:space="0" w:color="auto" w:frame="1"/>
          <w:lang w:val="en-US" w:eastAsia="ru-RU"/>
        </w:rPr>
        <w:t>New</w:t>
      </w:r>
      <w:proofErr w:type="gramEnd"/>
      <w:r w:rsidRPr="008520A6">
        <w:rPr>
          <w:rFonts w:ascii="inherit" w:eastAsia="Times New Roman" w:hAnsi="inherit" w:cs="Arial"/>
          <w:b/>
          <w:bCs/>
          <w:color w:val="1E1E1E"/>
          <w:sz w:val="23"/>
          <w:szCs w:val="23"/>
          <w:bdr w:val="none" w:sz="0" w:space="0" w:color="auto" w:frame="1"/>
          <w:lang w:val="en-US" w:eastAsia="ru-RU"/>
        </w:rPr>
        <w:t xml:space="preserve"> </w:t>
      </w:r>
      <w:r w:rsidRPr="008520A6">
        <w:rPr>
          <w:rFonts w:ascii="Cambria Math" w:eastAsia="Times New Roman" w:hAnsi="Cambria Math" w:cs="Cambria Math"/>
          <w:b/>
          <w:bCs/>
          <w:color w:val="1E1E1E"/>
          <w:sz w:val="23"/>
          <w:szCs w:val="23"/>
          <w:bdr w:val="none" w:sz="0" w:space="0" w:color="auto" w:frame="1"/>
          <w:lang w:val="en-US" w:eastAsia="ru-RU"/>
        </w:rPr>
        <w:t>⇒</w:t>
      </w:r>
      <w:r w:rsidRPr="008520A6">
        <w:rPr>
          <w:rFonts w:ascii="inherit" w:eastAsia="Times New Roman" w:hAnsi="inherit" w:cs="Arial"/>
          <w:b/>
          <w:bCs/>
          <w:color w:val="1E1E1E"/>
          <w:sz w:val="23"/>
          <w:szCs w:val="23"/>
          <w:bdr w:val="none" w:sz="0" w:space="0" w:color="auto" w:frame="1"/>
          <w:lang w:val="en-US" w:eastAsia="ru-RU"/>
        </w:rPr>
        <w:t xml:space="preserve"> Android Project</w:t>
      </w:r>
      <w:r w:rsidRPr="008520A6">
        <w:rPr>
          <w:rFonts w:ascii="Arial" w:eastAsia="Times New Roman" w:hAnsi="Arial" w:cs="Arial"/>
          <w:color w:val="1E1E1E"/>
          <w:sz w:val="23"/>
          <w:szCs w:val="23"/>
          <w:lang w:val="en-US" w:eastAsia="ru-RU"/>
        </w:rPr>
        <w:t> and fill all the required details.</w:t>
      </w:r>
    </w:p>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inherit" w:eastAsia="Times New Roman" w:hAnsi="inherit" w:cs="Arial"/>
          <w:b/>
          <w:bCs/>
          <w:color w:val="1E1E1E"/>
          <w:sz w:val="23"/>
          <w:szCs w:val="23"/>
          <w:bdr w:val="none" w:sz="0" w:space="0" w:color="auto" w:frame="1"/>
          <w:lang w:val="en-US" w:eastAsia="ru-RU"/>
        </w:rPr>
        <w:t>2</w:t>
      </w:r>
      <w:r w:rsidRPr="008520A6">
        <w:rPr>
          <w:rFonts w:ascii="Arial" w:eastAsia="Times New Roman" w:hAnsi="Arial" w:cs="Arial"/>
          <w:color w:val="1E1E1E"/>
          <w:sz w:val="23"/>
          <w:szCs w:val="23"/>
          <w:lang w:val="en-US" w:eastAsia="ru-RU"/>
        </w:rPr>
        <w:t>. Open AndroidManifest.xml and add </w:t>
      </w:r>
      <w:r w:rsidRPr="008520A6">
        <w:rPr>
          <w:rFonts w:ascii="inherit" w:eastAsia="Times New Roman" w:hAnsi="inherit" w:cs="Arial"/>
          <w:b/>
          <w:bCs/>
          <w:color w:val="1E1E1E"/>
          <w:sz w:val="23"/>
          <w:szCs w:val="23"/>
          <w:bdr w:val="none" w:sz="0" w:space="0" w:color="auto" w:frame="1"/>
          <w:lang w:val="en-US" w:eastAsia="ru-RU"/>
        </w:rPr>
        <w:t>ACCESS_FINE_LOCATION</w:t>
      </w:r>
      <w:r w:rsidRPr="008520A6">
        <w:rPr>
          <w:rFonts w:ascii="Arial" w:eastAsia="Times New Roman" w:hAnsi="Arial" w:cs="Arial"/>
          <w:color w:val="1E1E1E"/>
          <w:sz w:val="23"/>
          <w:szCs w:val="23"/>
          <w:lang w:val="en-US" w:eastAsia="ru-RU"/>
        </w:rPr>
        <w:t xml:space="preserve"> (Which includes both ACCESS_FINE_LOCATION and ACCESS_COARSE_LOCATION). Also if you are getting network-based location then you need to </w:t>
      </w:r>
      <w:proofErr w:type="spellStart"/>
      <w:r w:rsidRPr="008520A6">
        <w:rPr>
          <w:rFonts w:ascii="Arial" w:eastAsia="Times New Roman" w:hAnsi="Arial" w:cs="Arial"/>
          <w:color w:val="1E1E1E"/>
          <w:sz w:val="23"/>
          <w:szCs w:val="23"/>
          <w:lang w:val="en-US" w:eastAsia="ru-RU"/>
        </w:rPr>
        <w:t>add</w:t>
      </w:r>
      <w:r w:rsidRPr="008520A6">
        <w:rPr>
          <w:rFonts w:ascii="inherit" w:eastAsia="Times New Roman" w:hAnsi="inherit" w:cs="Arial"/>
          <w:b/>
          <w:bCs/>
          <w:color w:val="1E1E1E"/>
          <w:sz w:val="23"/>
          <w:szCs w:val="23"/>
          <w:bdr w:val="none" w:sz="0" w:space="0" w:color="auto" w:frame="1"/>
          <w:lang w:val="en-US" w:eastAsia="ru-RU"/>
        </w:rPr>
        <w:t>INTERNET</w:t>
      </w:r>
      <w:proofErr w:type="spellEnd"/>
      <w:r w:rsidRPr="008520A6">
        <w:rPr>
          <w:rFonts w:ascii="Arial" w:eastAsia="Times New Roman" w:hAnsi="Arial" w:cs="Arial"/>
          <w:color w:val="1E1E1E"/>
          <w:sz w:val="23"/>
          <w:szCs w:val="23"/>
          <w:lang w:val="en-US" w:eastAsia="ru-RU"/>
        </w:rPr>
        <w:t> permission too.</w:t>
      </w:r>
    </w:p>
    <w:tbl>
      <w:tblPr>
        <w:tblW w:w="11310" w:type="dxa"/>
        <w:shd w:val="clear" w:color="auto" w:fill="FFFFFF" w:themeFill="background1"/>
        <w:tblCellMar>
          <w:left w:w="0" w:type="dxa"/>
          <w:right w:w="0" w:type="dxa"/>
        </w:tblCellMar>
        <w:tblLook w:val="04A0" w:firstRow="1" w:lastRow="0" w:firstColumn="1" w:lastColumn="0" w:noHBand="0" w:noVBand="1"/>
      </w:tblPr>
      <w:tblGrid>
        <w:gridCol w:w="11310"/>
      </w:tblGrid>
      <w:tr w:rsidR="008520A6" w:rsidRPr="008520A6" w:rsidTr="008520A6">
        <w:tc>
          <w:tcPr>
            <w:tcW w:w="0" w:type="auto"/>
            <w:shd w:val="clear" w:color="auto" w:fill="FFFFFF" w:themeFill="background1"/>
            <w:vAlign w:val="center"/>
            <w:hideMark/>
          </w:tcPr>
          <w:p w:rsidR="008520A6" w:rsidRPr="008520A6" w:rsidRDefault="008520A6" w:rsidP="008520A6">
            <w:pPr>
              <w:spacing w:after="0" w:line="240" w:lineRule="auto"/>
              <w:jc w:val="center"/>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AndroidManifest.xml</w:t>
            </w:r>
          </w:p>
        </w:tc>
      </w:tr>
      <w:tr w:rsidR="008520A6" w:rsidRPr="008520A6" w:rsidTr="008520A6">
        <w:tc>
          <w:tcPr>
            <w:tcW w:w="1131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proofErr w:type="gramStart"/>
            <w:r w:rsidRPr="008520A6">
              <w:rPr>
                <w:rFonts w:ascii="Courier New" w:eastAsia="Times New Roman" w:hAnsi="Courier New" w:cs="Courier New"/>
                <w:sz w:val="20"/>
                <w:szCs w:val="20"/>
                <w:lang w:val="en-US" w:eastAsia="ru-RU"/>
              </w:rPr>
              <w:t>&lt;?xml</w:t>
            </w:r>
            <w:proofErr w:type="gram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version="1.0"</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encoding="utf-8"?&gt;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&lt;manifest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xmlns:android</w:t>
            </w:r>
            <w:proofErr w:type="spellEnd"/>
            <w:r w:rsidRPr="008520A6">
              <w:rPr>
                <w:rFonts w:ascii="Courier New" w:eastAsia="Times New Roman" w:hAnsi="Courier New" w:cs="Courier New"/>
                <w:sz w:val="20"/>
                <w:szCs w:val="20"/>
                <w:lang w:val="en-US" w:eastAsia="ru-RU"/>
              </w:rPr>
              <w:t>="</w:t>
            </w:r>
            <w:hyperlink r:id="rId6" w:history="1">
              <w:r w:rsidRPr="008520A6">
                <w:rPr>
                  <w:rFonts w:ascii="Courier New" w:eastAsia="Times New Roman" w:hAnsi="Courier New" w:cs="Courier New"/>
                  <w:sz w:val="20"/>
                  <w:szCs w:val="20"/>
                  <w:u w:val="single"/>
                  <w:lang w:val="en-US" w:eastAsia="ru-RU"/>
                </w:rPr>
                <w:t>http://schemas.android.com/apk/res/android</w:t>
              </w:r>
            </w:hyperlink>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package="</w:t>
            </w:r>
            <w:proofErr w:type="spellStart"/>
            <w:r w:rsidRPr="008520A6">
              <w:rPr>
                <w:rFonts w:ascii="Courier New" w:eastAsia="Times New Roman" w:hAnsi="Courier New" w:cs="Courier New"/>
                <w:sz w:val="20"/>
                <w:szCs w:val="20"/>
                <w:lang w:val="en-US" w:eastAsia="ru-RU"/>
              </w:rPr>
              <w:t>com.example.gpstracking</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android:versionCode</w:t>
            </w:r>
            <w:proofErr w:type="spellEnd"/>
            <w:r w:rsidRPr="008520A6">
              <w:rPr>
                <w:rFonts w:ascii="Courier New" w:eastAsia="Times New Roman" w:hAnsi="Courier New" w:cs="Courier New"/>
                <w:sz w:val="20"/>
                <w:szCs w:val="20"/>
                <w:lang w:val="en-US" w:eastAsia="ru-RU"/>
              </w:rPr>
              <w:t>="1"</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android:versionName</w:t>
            </w:r>
            <w:proofErr w:type="spellEnd"/>
            <w:r w:rsidRPr="008520A6">
              <w:rPr>
                <w:rFonts w:ascii="Courier New" w:eastAsia="Times New Roman" w:hAnsi="Courier New" w:cs="Courier New"/>
                <w:sz w:val="20"/>
                <w:szCs w:val="20"/>
                <w:lang w:val="en-US" w:eastAsia="ru-RU"/>
              </w:rPr>
              <w:t>="1.0"</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&lt;uses-</w:t>
            </w:r>
            <w:proofErr w:type="spellStart"/>
            <w:r w:rsidRPr="008520A6">
              <w:rPr>
                <w:rFonts w:ascii="Courier New" w:eastAsia="Times New Roman" w:hAnsi="Courier New" w:cs="Courier New"/>
                <w:sz w:val="20"/>
                <w:szCs w:val="20"/>
                <w:lang w:val="en-US" w:eastAsia="ru-RU"/>
              </w:rPr>
              <w:t>sdk</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android:minSdkVersion</w:t>
            </w:r>
            <w:proofErr w:type="spellEnd"/>
            <w:r w:rsidRPr="008520A6">
              <w:rPr>
                <w:rFonts w:ascii="Courier New" w:eastAsia="Times New Roman" w:hAnsi="Courier New" w:cs="Courier New"/>
                <w:sz w:val="20"/>
                <w:szCs w:val="20"/>
                <w:lang w:val="en-US" w:eastAsia="ru-RU"/>
              </w:rPr>
              <w:t>="8"</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&lt;application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android:icon</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drawable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ic_launcher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android:label</w:t>
            </w:r>
            <w:proofErr w:type="spellEnd"/>
            <w:r w:rsidRPr="008520A6">
              <w:rPr>
                <w:rFonts w:ascii="Courier New" w:eastAsia="Times New Roman" w:hAnsi="Courier New" w:cs="Courier New"/>
                <w:sz w:val="20"/>
                <w:szCs w:val="20"/>
                <w:lang w:val="en-US" w:eastAsia="ru-RU"/>
              </w:rPr>
              <w:t>="@string/</w:t>
            </w:r>
            <w:proofErr w:type="spellStart"/>
            <w:r w:rsidRPr="008520A6">
              <w:rPr>
                <w:rFonts w:ascii="Courier New" w:eastAsia="Times New Roman" w:hAnsi="Courier New" w:cs="Courier New"/>
                <w:sz w:val="20"/>
                <w:szCs w:val="20"/>
                <w:lang w:val="en-US" w:eastAsia="ru-RU"/>
              </w:rPr>
              <w:t>app_name</w:t>
            </w:r>
            <w:proofErr w:type="spellEnd"/>
            <w:r w:rsidRPr="008520A6">
              <w:rPr>
                <w:rFonts w:ascii="Courier New" w:eastAsia="Times New Roman" w:hAnsi="Courier New" w:cs="Courier New"/>
                <w:sz w:val="20"/>
                <w:szCs w:val="20"/>
                <w:lang w:val="en-US" w:eastAsia="ru-RU"/>
              </w:rPr>
              <w:t>"</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&lt;activity</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android:name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AndroidGPSTrackingActivity</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android:label</w:t>
            </w:r>
            <w:proofErr w:type="spellEnd"/>
            <w:r w:rsidRPr="008520A6">
              <w:rPr>
                <w:rFonts w:ascii="Courier New" w:eastAsia="Times New Roman" w:hAnsi="Courier New" w:cs="Courier New"/>
                <w:sz w:val="20"/>
                <w:szCs w:val="20"/>
                <w:lang w:val="en-US" w:eastAsia="ru-RU"/>
              </w:rPr>
              <w:t>="@string/</w:t>
            </w:r>
            <w:proofErr w:type="spellStart"/>
            <w:r w:rsidRPr="008520A6">
              <w:rPr>
                <w:rFonts w:ascii="Courier New" w:eastAsia="Times New Roman" w:hAnsi="Courier New" w:cs="Courier New"/>
                <w:sz w:val="20"/>
                <w:szCs w:val="20"/>
                <w:lang w:val="en-US" w:eastAsia="ru-RU"/>
              </w:rPr>
              <w:t>app_name</w:t>
            </w:r>
            <w:proofErr w:type="spellEnd"/>
            <w:r w:rsidRPr="008520A6">
              <w:rPr>
                <w:rFonts w:ascii="Courier New" w:eastAsia="Times New Roman" w:hAnsi="Courier New" w:cs="Courier New"/>
                <w:sz w:val="20"/>
                <w:szCs w:val="20"/>
                <w:lang w:val="en-US" w:eastAsia="ru-RU"/>
              </w:rPr>
              <w:t>"</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&lt;intent-filter&gt;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&lt;action</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android:name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android.intent.action.MAIN</w:t>
            </w:r>
            <w:proofErr w:type="spellEnd"/>
            <w:r w:rsidRPr="008520A6">
              <w:rPr>
                <w:rFonts w:ascii="Courier New" w:eastAsia="Times New Roman" w:hAnsi="Courier New" w:cs="Courier New"/>
                <w:sz w:val="20"/>
                <w:szCs w:val="20"/>
                <w:lang w:val="en-US" w:eastAsia="ru-RU"/>
              </w:rPr>
              <w:t>"</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&lt;category</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android:name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android.intent.category.LAUNCHER</w:t>
            </w:r>
            <w:proofErr w:type="spellEnd"/>
            <w:r w:rsidRPr="008520A6">
              <w:rPr>
                <w:rFonts w:ascii="Courier New" w:eastAsia="Times New Roman" w:hAnsi="Courier New" w:cs="Courier New"/>
                <w:sz w:val="20"/>
                <w:szCs w:val="20"/>
                <w:lang w:val="en-US" w:eastAsia="ru-RU"/>
              </w:rPr>
              <w:t>"</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&lt;/intent-filter&gt;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&lt;/activity&gt;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&lt;/application&gt;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&lt;uses-permission</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android:name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android.permission.ACCESS_FINE_LOCATION</w:t>
            </w:r>
            <w:proofErr w:type="spellEnd"/>
            <w:r w:rsidRPr="008520A6">
              <w:rPr>
                <w:rFonts w:ascii="Courier New" w:eastAsia="Times New Roman" w:hAnsi="Courier New" w:cs="Courier New"/>
                <w:sz w:val="20"/>
                <w:szCs w:val="20"/>
                <w:lang w:val="en-US" w:eastAsia="ru-RU"/>
              </w:rPr>
              <w:t>"</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/&gt;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&lt;uses-permission</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android:name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android.permission.INTERNET</w:t>
            </w:r>
            <w:proofErr w:type="spellEnd"/>
            <w:r w:rsidRPr="008520A6">
              <w:rPr>
                <w:rFonts w:ascii="Courier New" w:eastAsia="Times New Roman" w:hAnsi="Courier New" w:cs="Courier New"/>
                <w:sz w:val="20"/>
                <w:szCs w:val="20"/>
                <w:lang w:val="en-US" w:eastAsia="ru-RU"/>
              </w:rPr>
              <w:t>"</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/&gt;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&lt;/</w:t>
            </w:r>
            <w:proofErr w:type="spellStart"/>
            <w:r w:rsidRPr="008520A6">
              <w:rPr>
                <w:rFonts w:ascii="Courier New" w:eastAsia="Times New Roman" w:hAnsi="Courier New" w:cs="Courier New"/>
                <w:sz w:val="20"/>
                <w:szCs w:val="20"/>
                <w:lang w:eastAsia="ru-RU"/>
              </w:rPr>
              <w:t>manifest</w:t>
            </w:r>
            <w:proofErr w:type="spellEnd"/>
            <w:r w:rsidRPr="008520A6">
              <w:rPr>
                <w:rFonts w:ascii="Courier New" w:eastAsia="Times New Roman" w:hAnsi="Courier New" w:cs="Courier New"/>
                <w:sz w:val="20"/>
                <w:szCs w:val="20"/>
                <w:lang w:eastAsia="ru-RU"/>
              </w:rPr>
              <w:t>&gt;</w:t>
            </w:r>
          </w:p>
        </w:tc>
      </w:tr>
    </w:tbl>
    <w:p w:rsidR="008520A6" w:rsidRPr="008520A6" w:rsidRDefault="008520A6" w:rsidP="008520A6">
      <w:pPr>
        <w:shd w:val="clear" w:color="auto" w:fill="FFFFFF"/>
        <w:spacing w:before="288" w:after="240" w:line="240" w:lineRule="auto"/>
        <w:textAlignment w:val="baseline"/>
        <w:outlineLvl w:val="2"/>
        <w:rPr>
          <w:rFonts w:ascii="Arial" w:eastAsia="Times New Roman" w:hAnsi="Arial" w:cs="Arial"/>
          <w:b/>
          <w:bCs/>
          <w:color w:val="000000"/>
          <w:spacing w:val="-2"/>
          <w:sz w:val="30"/>
          <w:szCs w:val="30"/>
          <w:lang w:eastAsia="ru-RU"/>
        </w:rPr>
      </w:pPr>
      <w:proofErr w:type="spellStart"/>
      <w:r w:rsidRPr="008520A6">
        <w:rPr>
          <w:rFonts w:ascii="Arial" w:eastAsia="Times New Roman" w:hAnsi="Arial" w:cs="Arial"/>
          <w:b/>
          <w:bCs/>
          <w:color w:val="000000"/>
          <w:spacing w:val="-2"/>
          <w:sz w:val="30"/>
          <w:szCs w:val="30"/>
          <w:lang w:eastAsia="ru-RU"/>
        </w:rPr>
        <w:t>Writing</w:t>
      </w:r>
      <w:proofErr w:type="spellEnd"/>
      <w:r w:rsidRPr="008520A6">
        <w:rPr>
          <w:rFonts w:ascii="Arial" w:eastAsia="Times New Roman" w:hAnsi="Arial" w:cs="Arial"/>
          <w:b/>
          <w:bCs/>
          <w:color w:val="000000"/>
          <w:spacing w:val="-2"/>
          <w:sz w:val="30"/>
          <w:szCs w:val="30"/>
          <w:lang w:eastAsia="ru-RU"/>
        </w:rPr>
        <w:t xml:space="preserve"> GPS </w:t>
      </w:r>
      <w:proofErr w:type="spellStart"/>
      <w:r w:rsidRPr="008520A6">
        <w:rPr>
          <w:rFonts w:ascii="Arial" w:eastAsia="Times New Roman" w:hAnsi="Arial" w:cs="Arial"/>
          <w:b/>
          <w:bCs/>
          <w:color w:val="000000"/>
          <w:spacing w:val="-2"/>
          <w:sz w:val="30"/>
          <w:szCs w:val="30"/>
          <w:lang w:eastAsia="ru-RU"/>
        </w:rPr>
        <w:t>Manager</w:t>
      </w:r>
      <w:proofErr w:type="spellEnd"/>
      <w:r w:rsidRPr="008520A6">
        <w:rPr>
          <w:rFonts w:ascii="Arial" w:eastAsia="Times New Roman" w:hAnsi="Arial" w:cs="Arial"/>
          <w:b/>
          <w:bCs/>
          <w:color w:val="000000"/>
          <w:spacing w:val="-2"/>
          <w:sz w:val="30"/>
          <w:szCs w:val="30"/>
          <w:lang w:eastAsia="ru-RU"/>
        </w:rPr>
        <w:t xml:space="preserve"> </w:t>
      </w:r>
      <w:proofErr w:type="spellStart"/>
      <w:r w:rsidRPr="008520A6">
        <w:rPr>
          <w:rFonts w:ascii="Arial" w:eastAsia="Times New Roman" w:hAnsi="Arial" w:cs="Arial"/>
          <w:b/>
          <w:bCs/>
          <w:color w:val="000000"/>
          <w:spacing w:val="-2"/>
          <w:sz w:val="30"/>
          <w:szCs w:val="30"/>
          <w:lang w:eastAsia="ru-RU"/>
        </w:rPr>
        <w:t>Class</w:t>
      </w:r>
      <w:proofErr w:type="spellEnd"/>
    </w:p>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eastAsia="ru-RU"/>
        </w:rPr>
      </w:pPr>
      <w:r w:rsidRPr="008520A6">
        <w:rPr>
          <w:rFonts w:ascii="inherit" w:eastAsia="Times New Roman" w:hAnsi="inherit" w:cs="Arial"/>
          <w:b/>
          <w:bCs/>
          <w:color w:val="1E1E1E"/>
          <w:sz w:val="23"/>
          <w:szCs w:val="23"/>
          <w:bdr w:val="none" w:sz="0" w:space="0" w:color="auto" w:frame="1"/>
          <w:lang w:val="en-US" w:eastAsia="ru-RU"/>
        </w:rPr>
        <w:t>3</w:t>
      </w:r>
      <w:r w:rsidRPr="008520A6">
        <w:rPr>
          <w:rFonts w:ascii="Arial" w:eastAsia="Times New Roman" w:hAnsi="Arial" w:cs="Arial"/>
          <w:color w:val="1E1E1E"/>
          <w:sz w:val="23"/>
          <w:szCs w:val="23"/>
          <w:lang w:val="en-US" w:eastAsia="ru-RU"/>
        </w:rPr>
        <w:t>. Create a new class and name it as </w:t>
      </w:r>
      <w:r w:rsidRPr="008520A6">
        <w:rPr>
          <w:rFonts w:ascii="inherit" w:eastAsia="Times New Roman" w:hAnsi="inherit" w:cs="Arial"/>
          <w:b/>
          <w:bCs/>
          <w:color w:val="1E1E1E"/>
          <w:sz w:val="23"/>
          <w:szCs w:val="23"/>
          <w:bdr w:val="none" w:sz="0" w:space="0" w:color="auto" w:frame="1"/>
          <w:lang w:val="en-US" w:eastAsia="ru-RU"/>
        </w:rPr>
        <w:t>GPSTracker.java</w:t>
      </w:r>
      <w:r w:rsidRPr="008520A6">
        <w:rPr>
          <w:rFonts w:ascii="Arial" w:eastAsia="Times New Roman" w:hAnsi="Arial" w:cs="Arial"/>
          <w:color w:val="1E1E1E"/>
          <w:sz w:val="23"/>
          <w:szCs w:val="23"/>
          <w:lang w:val="en-US" w:eastAsia="ru-RU"/>
        </w:rPr>
        <w:t> and extend the calls from </w:t>
      </w:r>
      <w:r w:rsidRPr="008520A6">
        <w:rPr>
          <w:rFonts w:ascii="inherit" w:eastAsia="Times New Roman" w:hAnsi="inherit" w:cs="Arial"/>
          <w:b/>
          <w:bCs/>
          <w:color w:val="1E1E1E"/>
          <w:sz w:val="23"/>
          <w:szCs w:val="23"/>
          <w:bdr w:val="none" w:sz="0" w:space="0" w:color="auto" w:frame="1"/>
          <w:lang w:val="en-US" w:eastAsia="ru-RU"/>
        </w:rPr>
        <w:t>Service</w:t>
      </w:r>
      <w:r w:rsidRPr="008520A6">
        <w:rPr>
          <w:rFonts w:ascii="Arial" w:eastAsia="Times New Roman" w:hAnsi="Arial" w:cs="Arial"/>
          <w:color w:val="1E1E1E"/>
          <w:sz w:val="23"/>
          <w:szCs w:val="23"/>
          <w:lang w:val="en-US" w:eastAsia="ru-RU"/>
        </w:rPr>
        <w:t xml:space="preserve">. </w:t>
      </w:r>
      <w:proofErr w:type="spellStart"/>
      <w:r w:rsidRPr="008520A6">
        <w:rPr>
          <w:rFonts w:ascii="Arial" w:eastAsia="Times New Roman" w:hAnsi="Arial" w:cs="Arial"/>
          <w:color w:val="1E1E1E"/>
          <w:sz w:val="23"/>
          <w:szCs w:val="23"/>
          <w:lang w:eastAsia="ru-RU"/>
        </w:rPr>
        <w:t>Also</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implement</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this</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class</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from</w:t>
      </w:r>
      <w:proofErr w:type="spellEnd"/>
      <w:r w:rsidRPr="008520A6">
        <w:rPr>
          <w:rFonts w:ascii="Arial" w:eastAsia="Times New Roman" w:hAnsi="Arial" w:cs="Arial"/>
          <w:color w:val="1E1E1E"/>
          <w:sz w:val="23"/>
          <w:szCs w:val="23"/>
          <w:lang w:eastAsia="ru-RU"/>
        </w:rPr>
        <w:t> </w:t>
      </w:r>
      <w:proofErr w:type="spellStart"/>
      <w:r w:rsidRPr="008520A6">
        <w:rPr>
          <w:rFonts w:ascii="inherit" w:eastAsia="Times New Roman" w:hAnsi="inherit" w:cs="Arial"/>
          <w:b/>
          <w:bCs/>
          <w:color w:val="1E1E1E"/>
          <w:sz w:val="23"/>
          <w:szCs w:val="23"/>
          <w:bdr w:val="none" w:sz="0" w:space="0" w:color="auto" w:frame="1"/>
          <w:lang w:eastAsia="ru-RU"/>
        </w:rPr>
        <w:t>LocationListener</w:t>
      </w:r>
      <w:proofErr w:type="spellEnd"/>
      <w:r w:rsidRPr="008520A6">
        <w:rPr>
          <w:rFonts w:ascii="Arial" w:eastAsia="Times New Roman" w:hAnsi="Arial" w:cs="Arial"/>
          <w:color w:val="1E1E1E"/>
          <w:sz w:val="23"/>
          <w:szCs w:val="23"/>
          <w:lang w:eastAsia="ru-RU"/>
        </w:rPr>
        <w:t>.</w:t>
      </w:r>
    </w:p>
    <w:tbl>
      <w:tblPr>
        <w:tblW w:w="11220" w:type="dxa"/>
        <w:shd w:val="clear" w:color="auto" w:fill="DEDEDE"/>
        <w:tblCellMar>
          <w:left w:w="0" w:type="dxa"/>
          <w:right w:w="0" w:type="dxa"/>
        </w:tblCellMar>
        <w:tblLook w:val="04A0" w:firstRow="1" w:lastRow="0" w:firstColumn="1" w:lastColumn="0" w:noHBand="0" w:noVBand="1"/>
      </w:tblPr>
      <w:tblGrid>
        <w:gridCol w:w="11220"/>
      </w:tblGrid>
      <w:tr w:rsidR="008520A6" w:rsidRPr="008520A6" w:rsidTr="008520A6">
        <w:tc>
          <w:tcPr>
            <w:tcW w:w="11220" w:type="dxa"/>
            <w:shd w:val="clear" w:color="auto" w:fill="FF0000"/>
            <w:vAlign w:val="center"/>
            <w:hideMark/>
          </w:tcPr>
          <w:p w:rsidR="008520A6" w:rsidRPr="008520A6" w:rsidRDefault="008520A6" w:rsidP="008520A6">
            <w:pPr>
              <w:spacing w:after="0" w:line="240" w:lineRule="auto"/>
              <w:divId w:val="2118790732"/>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class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 xml:space="preserve"> extends</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Service implements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LocationListener</w:t>
            </w:r>
            <w:proofErr w:type="spellEnd"/>
            <w:r w:rsidRPr="008520A6">
              <w:rPr>
                <w:rFonts w:ascii="Courier New" w:eastAsia="Times New Roman" w:hAnsi="Courier New" w:cs="Courier New"/>
                <w:sz w:val="20"/>
                <w:szCs w:val="20"/>
                <w:lang w:val="en-US" w:eastAsia="ru-RU"/>
              </w:rPr>
              <w:t>{</w:t>
            </w:r>
          </w:p>
        </w:tc>
      </w:tr>
    </w:tbl>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inherit" w:eastAsia="Times New Roman" w:hAnsi="inherit" w:cs="Arial"/>
          <w:b/>
          <w:bCs/>
          <w:color w:val="1E1E1E"/>
          <w:sz w:val="23"/>
          <w:szCs w:val="23"/>
          <w:bdr w:val="none" w:sz="0" w:space="0" w:color="auto" w:frame="1"/>
          <w:lang w:val="en-US" w:eastAsia="ru-RU"/>
        </w:rPr>
        <w:t>4</w:t>
      </w:r>
      <w:r w:rsidRPr="008520A6">
        <w:rPr>
          <w:rFonts w:ascii="Arial" w:eastAsia="Times New Roman" w:hAnsi="Arial" w:cs="Arial"/>
          <w:color w:val="1E1E1E"/>
          <w:sz w:val="23"/>
          <w:szCs w:val="23"/>
          <w:lang w:val="en-US" w:eastAsia="ru-RU"/>
        </w:rPr>
        <w:t>. Add the required global variables and a constructor for this class.</w:t>
      </w:r>
    </w:p>
    <w:tbl>
      <w:tblPr>
        <w:tblW w:w="11220" w:type="dxa"/>
        <w:shd w:val="clear" w:color="auto" w:fill="FFFFFF" w:themeFill="background1"/>
        <w:tblCellMar>
          <w:left w:w="0" w:type="dxa"/>
          <w:right w:w="0" w:type="dxa"/>
        </w:tblCellMar>
        <w:tblLook w:val="04A0" w:firstRow="1" w:lastRow="0" w:firstColumn="1" w:lastColumn="0" w:noHBand="0" w:noVBand="1"/>
      </w:tblPr>
      <w:tblGrid>
        <w:gridCol w:w="11220"/>
      </w:tblGrid>
      <w:tr w:rsidR="008520A6" w:rsidRPr="008520A6" w:rsidTr="008520A6">
        <w:tc>
          <w:tcPr>
            <w:tcW w:w="1122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class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 xml:space="preserve"> extends</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Service implements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LocationListener</w:t>
            </w:r>
            <w:proofErr w:type="spellEnd"/>
            <w:r w:rsidRPr="008520A6">
              <w:rPr>
                <w:rFonts w:ascii="Courier New" w:eastAsia="Times New Roman" w:hAnsi="Courier New" w:cs="Courier New"/>
                <w:sz w:val="20"/>
                <w:szCs w:val="20"/>
                <w:lang w:val="en-US" w:eastAsia="ru-RU"/>
              </w:rPr>
              <w:t xml:space="preserve">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private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final</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Context </w:t>
            </w:r>
            <w:proofErr w:type="spellStart"/>
            <w:r w:rsidRPr="008520A6">
              <w:rPr>
                <w:rFonts w:ascii="Courier New" w:eastAsia="Times New Roman" w:hAnsi="Courier New" w:cs="Courier New"/>
                <w:sz w:val="20"/>
                <w:szCs w:val="20"/>
                <w:lang w:val="en-US" w:eastAsia="ru-RU"/>
              </w:rPr>
              <w:t>mContext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flag for GPS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xml:space="preserve"> = false;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flag for network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xml:space="preserve"> = false;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canGetLocation</w:t>
            </w:r>
            <w:proofErr w:type="spellEnd"/>
            <w:r w:rsidRPr="008520A6">
              <w:rPr>
                <w:rFonts w:ascii="Courier New" w:eastAsia="Times New Roman" w:hAnsi="Courier New" w:cs="Courier New"/>
                <w:sz w:val="20"/>
                <w:szCs w:val="20"/>
                <w:lang w:val="en-US" w:eastAsia="ru-RU"/>
              </w:rPr>
              <w:t xml:space="preserve"> = false;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Location </w:t>
            </w:r>
            <w:proofErr w:type="spellStart"/>
            <w:r w:rsidRPr="008520A6">
              <w:rPr>
                <w:rFonts w:ascii="Courier New" w:eastAsia="Times New Roman" w:hAnsi="Courier New" w:cs="Courier New"/>
                <w:sz w:val="20"/>
                <w:szCs w:val="20"/>
                <w:lang w:val="en-US" w:eastAsia="ru-RU"/>
              </w:rPr>
              <w:t>location</w:t>
            </w:r>
            <w:proofErr w:type="spellEnd"/>
            <w:r w:rsidRPr="008520A6">
              <w:rPr>
                <w:rFonts w:ascii="Courier New" w:eastAsia="Times New Roman" w:hAnsi="Courier New" w:cs="Courier New"/>
                <w:sz w:val="20"/>
                <w:szCs w:val="20"/>
                <w:lang w:val="en-US" w:eastAsia="ru-RU"/>
              </w:rPr>
              <w:t>; // location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double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latitude; //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double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longitude; // 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The minimum distance to change Updates in meters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private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static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final</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MIN_DISTANCE_CHANGE_FOR_UPDATES = 10; // 10 meters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The minimum time between updates in milliseconds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private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static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final</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MIN_TIME_BW_UPDATES = 1000</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60</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1; // 1 minute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Declaring a Location Manager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protected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(Context context)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this.mContext</w:t>
            </w:r>
            <w:proofErr w:type="spellEnd"/>
            <w:r w:rsidRPr="008520A6">
              <w:rPr>
                <w:rFonts w:ascii="Courier New" w:eastAsia="Times New Roman" w:hAnsi="Courier New" w:cs="Courier New"/>
                <w:sz w:val="20"/>
                <w:szCs w:val="20"/>
                <w:lang w:val="en-US" w:eastAsia="ru-RU"/>
              </w:rPr>
              <w:t xml:space="preserve"> = context;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eastAsia="ru-RU"/>
              </w:rPr>
              <w:t>getLocation</w:t>
            </w:r>
            <w:proofErr w:type="spellEnd"/>
            <w:r w:rsidRPr="008520A6">
              <w:rPr>
                <w:rFonts w:ascii="Courier New" w:eastAsia="Times New Roman" w:hAnsi="Courier New" w:cs="Courier New"/>
                <w:sz w:val="20"/>
                <w:szCs w:val="20"/>
                <w:lang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tc>
      </w:tr>
    </w:tbl>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inherit" w:eastAsia="Times New Roman" w:hAnsi="inherit" w:cs="Arial"/>
          <w:b/>
          <w:bCs/>
          <w:color w:val="1E1E1E"/>
          <w:sz w:val="23"/>
          <w:szCs w:val="23"/>
          <w:bdr w:val="none" w:sz="0" w:space="0" w:color="auto" w:frame="1"/>
          <w:lang w:val="en-US" w:eastAsia="ru-RU"/>
        </w:rPr>
        <w:t>5</w:t>
      </w:r>
      <w:r w:rsidRPr="008520A6">
        <w:rPr>
          <w:rFonts w:ascii="Arial" w:eastAsia="Times New Roman" w:hAnsi="Arial" w:cs="Arial"/>
          <w:color w:val="1E1E1E"/>
          <w:sz w:val="23"/>
          <w:szCs w:val="23"/>
          <w:lang w:val="en-US" w:eastAsia="ru-RU"/>
        </w:rPr>
        <w:t>. Add the implementation for the function </w:t>
      </w:r>
      <w:proofErr w:type="spellStart"/>
      <w:proofErr w:type="gramStart"/>
      <w:r w:rsidRPr="008520A6">
        <w:rPr>
          <w:rFonts w:ascii="inherit" w:eastAsia="Times New Roman" w:hAnsi="inherit" w:cs="Arial"/>
          <w:b/>
          <w:bCs/>
          <w:color w:val="1E1E1E"/>
          <w:sz w:val="23"/>
          <w:szCs w:val="23"/>
          <w:bdr w:val="none" w:sz="0" w:space="0" w:color="auto" w:frame="1"/>
          <w:lang w:val="en-US" w:eastAsia="ru-RU"/>
        </w:rPr>
        <w:t>geoLocation</w:t>
      </w:r>
      <w:proofErr w:type="spellEnd"/>
      <w:r w:rsidRPr="008520A6">
        <w:rPr>
          <w:rFonts w:ascii="inherit" w:eastAsia="Times New Roman" w:hAnsi="inherit" w:cs="Arial"/>
          <w:b/>
          <w:bCs/>
          <w:color w:val="1E1E1E"/>
          <w:sz w:val="23"/>
          <w:szCs w:val="23"/>
          <w:bdr w:val="none" w:sz="0" w:space="0" w:color="auto" w:frame="1"/>
          <w:lang w:val="en-US" w:eastAsia="ru-RU"/>
        </w:rPr>
        <w:t>(</w:t>
      </w:r>
      <w:proofErr w:type="gramEnd"/>
      <w:r w:rsidRPr="008520A6">
        <w:rPr>
          <w:rFonts w:ascii="inherit" w:eastAsia="Times New Roman" w:hAnsi="inherit" w:cs="Arial"/>
          <w:b/>
          <w:bCs/>
          <w:color w:val="1E1E1E"/>
          <w:sz w:val="23"/>
          <w:szCs w:val="23"/>
          <w:bdr w:val="none" w:sz="0" w:space="0" w:color="auto" w:frame="1"/>
          <w:lang w:val="en-US" w:eastAsia="ru-RU"/>
        </w:rPr>
        <w:t>)</w:t>
      </w:r>
      <w:r w:rsidRPr="008520A6">
        <w:rPr>
          <w:rFonts w:ascii="Arial" w:eastAsia="Times New Roman" w:hAnsi="Arial" w:cs="Arial"/>
          <w:color w:val="1E1E1E"/>
          <w:sz w:val="23"/>
          <w:szCs w:val="23"/>
          <w:lang w:val="en-US" w:eastAsia="ru-RU"/>
        </w:rPr>
        <w:t> which was called in the constructor. In this function we’ll get the location from network provider first. If network provider is disabled, then we get the location from GPS provider.</w:t>
      </w:r>
    </w:p>
    <w:tbl>
      <w:tblPr>
        <w:tblW w:w="12120" w:type="dxa"/>
        <w:shd w:val="clear" w:color="auto" w:fill="FFFFFF" w:themeFill="background1"/>
        <w:tblCellMar>
          <w:left w:w="0" w:type="dxa"/>
          <w:right w:w="0" w:type="dxa"/>
        </w:tblCellMar>
        <w:tblLook w:val="04A0" w:firstRow="1" w:lastRow="0" w:firstColumn="1" w:lastColumn="0" w:noHBand="0" w:noVBand="1"/>
      </w:tblPr>
      <w:tblGrid>
        <w:gridCol w:w="12120"/>
      </w:tblGrid>
      <w:tr w:rsidR="008520A6" w:rsidRPr="008520A6" w:rsidTr="008520A6">
        <w:tc>
          <w:tcPr>
            <w:tcW w:w="0" w:type="auto"/>
            <w:shd w:val="clear" w:color="auto" w:fill="FFFFFF" w:themeFill="background1"/>
            <w:vAlign w:val="center"/>
            <w:hideMark/>
          </w:tcPr>
          <w:p w:rsidR="008520A6" w:rsidRPr="008520A6" w:rsidRDefault="008520A6" w:rsidP="008520A6">
            <w:pPr>
              <w:spacing w:after="0" w:line="240" w:lineRule="auto"/>
              <w:jc w:val="center"/>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GPSTracker.java</w:t>
            </w:r>
          </w:p>
        </w:tc>
      </w:tr>
      <w:tr w:rsidR="008520A6" w:rsidRPr="008520A6" w:rsidTr="008520A6">
        <w:tc>
          <w:tcPr>
            <w:tcW w:w="1212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Location </w:t>
            </w:r>
            <w:proofErr w:type="spellStart"/>
            <w:r w:rsidRPr="008520A6">
              <w:rPr>
                <w:rFonts w:ascii="Courier New" w:eastAsia="Times New Roman" w:hAnsi="Courier New" w:cs="Courier New"/>
                <w:sz w:val="20"/>
                <w:szCs w:val="20"/>
                <w:lang w:val="en-US" w:eastAsia="ru-RU"/>
              </w:rPr>
              <w:t>getLocation</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try</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mContext</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getSystemService</w:t>
            </w:r>
            <w:proofErr w:type="spellEnd"/>
            <w:r w:rsidRPr="008520A6">
              <w:rPr>
                <w:rFonts w:ascii="Courier New" w:eastAsia="Times New Roman" w:hAnsi="Courier New" w:cs="Courier New"/>
                <w:sz w:val="20"/>
                <w:szCs w:val="20"/>
                <w:lang w:val="en-US" w:eastAsia="ru-RU"/>
              </w:rPr>
              <w:t>(LOCATION_SERVICE);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getting GPS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.isProviderEnabled(LocationManager.GPS_PROVIDER);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getting network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.isProviderEnabled(LocationManager.NETWORK_PROVIDER);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xml:space="preserve"> &amp;&amp; !</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no network provider is enabled</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else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this.canGetLocation</w:t>
            </w:r>
            <w:proofErr w:type="spellEnd"/>
            <w:r w:rsidRPr="008520A6">
              <w:rPr>
                <w:rFonts w:ascii="Courier New" w:eastAsia="Times New Roman" w:hAnsi="Courier New" w:cs="Courier New"/>
                <w:sz w:val="20"/>
                <w:szCs w:val="20"/>
                <w:lang w:val="en-US" w:eastAsia="ru-RU"/>
              </w:rPr>
              <w:t xml:space="preserve"> = true;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First get location from Network 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locationManager.requestLocationUpdates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LocationManager.NETWORK_PROVIDER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MIN_TIME_BW_UPDATES,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MIN_DISTANCE_CHANGE_FOR_UPDATES, this);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Log.d</w:t>
            </w:r>
            <w:proofErr w:type="spellEnd"/>
            <w:r w:rsidRPr="008520A6">
              <w:rPr>
                <w:rFonts w:ascii="Courier New" w:eastAsia="Times New Roman" w:hAnsi="Courier New" w:cs="Courier New"/>
                <w:sz w:val="20"/>
                <w:szCs w:val="20"/>
                <w:lang w:val="en-US" w:eastAsia="ru-RU"/>
              </w:rPr>
              <w:t>("Network", "Network");</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location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                                .getLastKnownLocation(LocationManager.NETWORK_PROVIDER);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latitude = </w:t>
            </w:r>
            <w:proofErr w:type="spellStart"/>
            <w:r w:rsidRPr="008520A6">
              <w:rPr>
                <w:rFonts w:ascii="Courier New" w:eastAsia="Times New Roman" w:hAnsi="Courier New" w:cs="Courier New"/>
                <w:sz w:val="20"/>
                <w:szCs w:val="20"/>
                <w:lang w:val="en-US" w:eastAsia="ru-RU"/>
              </w:rPr>
              <w:t>location.getLatitude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longitude = </w:t>
            </w:r>
            <w:proofErr w:type="spellStart"/>
            <w:r w:rsidRPr="008520A6">
              <w:rPr>
                <w:rFonts w:ascii="Courier New" w:eastAsia="Times New Roman" w:hAnsi="Courier New" w:cs="Courier New"/>
                <w:sz w:val="20"/>
                <w:szCs w:val="20"/>
                <w:lang w:val="en-US" w:eastAsia="ru-RU"/>
              </w:rPr>
              <w:t>location.getLongitude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if GPS Enabled get </w:t>
            </w:r>
            <w:proofErr w:type="spellStart"/>
            <w:r w:rsidRPr="008520A6">
              <w:rPr>
                <w:rFonts w:ascii="Courier New" w:eastAsia="Times New Roman" w:hAnsi="Courier New" w:cs="Courier New"/>
                <w:sz w:val="20"/>
                <w:szCs w:val="20"/>
                <w:lang w:val="en-US" w:eastAsia="ru-RU"/>
              </w:rPr>
              <w:t>lat</w:t>
            </w:r>
            <w:proofErr w:type="spellEnd"/>
            <w:r w:rsidRPr="008520A6">
              <w:rPr>
                <w:rFonts w:ascii="Courier New" w:eastAsia="Times New Roman" w:hAnsi="Courier New" w:cs="Courier New"/>
                <w:sz w:val="20"/>
                <w:szCs w:val="20"/>
                <w:lang w:val="en-US" w:eastAsia="ru-RU"/>
              </w:rPr>
              <w:t>/long using GPS Services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locationManager.requestLocationUpdates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LocationManager.GPS_PROVIDER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MIN_TIME_BW_UPDATES,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MIN_DISTANCE_CHANGE_FOR_UPDATES, this);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Log.d</w:t>
            </w:r>
            <w:proofErr w:type="spellEnd"/>
            <w:r w:rsidRPr="008520A6">
              <w:rPr>
                <w:rFonts w:ascii="Courier New" w:eastAsia="Times New Roman" w:hAnsi="Courier New" w:cs="Courier New"/>
                <w:sz w:val="20"/>
                <w:szCs w:val="20"/>
                <w:lang w:val="en-US" w:eastAsia="ru-RU"/>
              </w:rPr>
              <w:t>("GPS Enabled", "GPS Enabled");</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location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.getLastKnownLocation(LocationManager.GPS_PROVIDER);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latitude = </w:t>
            </w:r>
            <w:proofErr w:type="spellStart"/>
            <w:r w:rsidRPr="008520A6">
              <w:rPr>
                <w:rFonts w:ascii="Courier New" w:eastAsia="Times New Roman" w:hAnsi="Courier New" w:cs="Courier New"/>
                <w:sz w:val="20"/>
                <w:szCs w:val="20"/>
                <w:lang w:val="en-US" w:eastAsia="ru-RU"/>
              </w:rPr>
              <w:t>location.getLatitude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longitude = </w:t>
            </w:r>
            <w:proofErr w:type="spellStart"/>
            <w:r w:rsidRPr="008520A6">
              <w:rPr>
                <w:rFonts w:ascii="Courier New" w:eastAsia="Times New Roman" w:hAnsi="Courier New" w:cs="Courier New"/>
                <w:sz w:val="20"/>
                <w:szCs w:val="20"/>
                <w:lang w:val="en-US" w:eastAsia="ru-RU"/>
              </w:rPr>
              <w:t>location.getLongitude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catch</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(Exception e)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e.printStackTrace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onLocationChanged</w:t>
            </w:r>
            <w:proofErr w:type="spellEnd"/>
            <w:r w:rsidRPr="008520A6">
              <w:rPr>
                <w:rFonts w:ascii="Courier New" w:eastAsia="Times New Roman" w:hAnsi="Courier New" w:cs="Courier New"/>
                <w:sz w:val="20"/>
                <w:szCs w:val="20"/>
                <w:lang w:val="en-US" w:eastAsia="ru-RU"/>
              </w:rPr>
              <w:t>(Location location)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onProviderDisabled</w:t>
            </w:r>
            <w:proofErr w:type="spellEnd"/>
            <w:r w:rsidRPr="008520A6">
              <w:rPr>
                <w:rFonts w:ascii="Courier New" w:eastAsia="Times New Roman" w:hAnsi="Courier New" w:cs="Courier New"/>
                <w:sz w:val="20"/>
                <w:szCs w:val="20"/>
                <w:lang w:val="en-US" w:eastAsia="ru-RU"/>
              </w:rPr>
              <w:t>(String provider)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onProviderEnabled</w:t>
            </w:r>
            <w:proofErr w:type="spellEnd"/>
            <w:r w:rsidRPr="008520A6">
              <w:rPr>
                <w:rFonts w:ascii="Courier New" w:eastAsia="Times New Roman" w:hAnsi="Courier New" w:cs="Courier New"/>
                <w:sz w:val="20"/>
                <w:szCs w:val="20"/>
                <w:lang w:val="en-US" w:eastAsia="ru-RU"/>
              </w:rPr>
              <w:t>(String provider)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onStatusChanged</w:t>
            </w:r>
            <w:proofErr w:type="spellEnd"/>
            <w:r w:rsidRPr="008520A6">
              <w:rPr>
                <w:rFonts w:ascii="Courier New" w:eastAsia="Times New Roman" w:hAnsi="Courier New" w:cs="Courier New"/>
                <w:sz w:val="20"/>
                <w:szCs w:val="20"/>
                <w:lang w:val="en-US" w:eastAsia="ru-RU"/>
              </w:rPr>
              <w:t xml:space="preserve">(String provider, </w:t>
            </w:r>
            <w:proofErr w:type="spellStart"/>
            <w:r w:rsidRPr="008520A6">
              <w:rPr>
                <w:rFonts w:ascii="Courier New" w:eastAsia="Times New Roman" w:hAnsi="Courier New" w:cs="Courier New"/>
                <w:sz w:val="20"/>
                <w:szCs w:val="20"/>
                <w:lang w:val="en-US" w:eastAsia="ru-RU"/>
              </w:rPr>
              <w:t>int</w:t>
            </w:r>
            <w:proofErr w:type="spell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status, Bundle extras)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IBinder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onBind</w:t>
            </w:r>
            <w:proofErr w:type="spellEnd"/>
            <w:r w:rsidRPr="008520A6">
              <w:rPr>
                <w:rFonts w:ascii="Courier New" w:eastAsia="Times New Roman" w:hAnsi="Courier New" w:cs="Courier New"/>
                <w:sz w:val="20"/>
                <w:szCs w:val="20"/>
                <w:lang w:val="en-US" w:eastAsia="ru-RU"/>
              </w:rPr>
              <w:t>(Intent arg0)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eastAsia="ru-RU"/>
              </w:rPr>
              <w:t>return</w:t>
            </w:r>
            <w:proofErr w:type="spellEnd"/>
            <w:r w:rsidRPr="008520A6">
              <w:rPr>
                <w:rFonts w:ascii="Times New Roman" w:eastAsia="Times New Roman" w:hAnsi="Times New Roman" w:cs="Times New Roman"/>
                <w:sz w:val="24"/>
                <w:szCs w:val="24"/>
                <w:lang w:eastAsia="ru-RU"/>
              </w:rPr>
              <w:t xml:space="preserve"> </w:t>
            </w:r>
            <w:proofErr w:type="spellStart"/>
            <w:r w:rsidRPr="008520A6">
              <w:rPr>
                <w:rFonts w:ascii="Courier New" w:eastAsia="Times New Roman" w:hAnsi="Courier New" w:cs="Courier New"/>
                <w:sz w:val="20"/>
                <w:szCs w:val="20"/>
                <w:lang w:eastAsia="ru-RU"/>
              </w:rPr>
              <w:t>null</w:t>
            </w:r>
            <w:proofErr w:type="spellEnd"/>
            <w:r w:rsidRPr="008520A6">
              <w:rPr>
                <w:rFonts w:ascii="Courier New" w:eastAsia="Times New Roman" w:hAnsi="Courier New" w:cs="Courier New"/>
                <w:sz w:val="20"/>
                <w:szCs w:val="20"/>
                <w:lang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tc>
      </w:tr>
    </w:tbl>
    <w:p w:rsidR="008520A6" w:rsidRPr="008520A6" w:rsidRDefault="008520A6" w:rsidP="008520A6">
      <w:pPr>
        <w:shd w:val="clear" w:color="auto" w:fill="FFFFFF"/>
        <w:spacing w:before="288" w:after="240" w:line="240" w:lineRule="auto"/>
        <w:textAlignment w:val="baseline"/>
        <w:outlineLvl w:val="2"/>
        <w:rPr>
          <w:rFonts w:ascii="Arial" w:eastAsia="Times New Roman" w:hAnsi="Arial" w:cs="Arial"/>
          <w:b/>
          <w:bCs/>
          <w:color w:val="000000"/>
          <w:spacing w:val="-2"/>
          <w:sz w:val="30"/>
          <w:szCs w:val="30"/>
          <w:lang w:val="en-US" w:eastAsia="ru-RU"/>
        </w:rPr>
      </w:pPr>
      <w:r w:rsidRPr="008520A6">
        <w:rPr>
          <w:rFonts w:ascii="Arial" w:eastAsia="Times New Roman" w:hAnsi="Arial" w:cs="Arial"/>
          <w:b/>
          <w:bCs/>
          <w:color w:val="000000"/>
          <w:spacing w:val="-2"/>
          <w:sz w:val="30"/>
          <w:szCs w:val="30"/>
          <w:lang w:val="en-US" w:eastAsia="ru-RU"/>
        </w:rPr>
        <w:lastRenderedPageBreak/>
        <w:t>Getting user’s current location (Latitude and Longitude)</w:t>
      </w:r>
    </w:p>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inherit" w:eastAsia="Times New Roman" w:hAnsi="inherit" w:cs="Arial"/>
          <w:b/>
          <w:bCs/>
          <w:color w:val="1E1E1E"/>
          <w:sz w:val="23"/>
          <w:szCs w:val="23"/>
          <w:bdr w:val="none" w:sz="0" w:space="0" w:color="auto" w:frame="1"/>
          <w:lang w:val="en-US" w:eastAsia="ru-RU"/>
        </w:rPr>
        <w:t>6</w:t>
      </w:r>
      <w:r w:rsidRPr="008520A6">
        <w:rPr>
          <w:rFonts w:ascii="Arial" w:eastAsia="Times New Roman" w:hAnsi="Arial" w:cs="Arial"/>
          <w:color w:val="1E1E1E"/>
          <w:sz w:val="23"/>
          <w:szCs w:val="23"/>
          <w:lang w:val="en-US" w:eastAsia="ru-RU"/>
        </w:rPr>
        <w:t>. Add the following functions to </w:t>
      </w:r>
      <w:r w:rsidRPr="008520A6">
        <w:rPr>
          <w:rFonts w:ascii="inherit" w:eastAsia="Times New Roman" w:hAnsi="inherit" w:cs="Arial"/>
          <w:b/>
          <w:bCs/>
          <w:color w:val="1E1E1E"/>
          <w:sz w:val="23"/>
          <w:szCs w:val="23"/>
          <w:bdr w:val="none" w:sz="0" w:space="0" w:color="auto" w:frame="1"/>
          <w:lang w:val="en-US" w:eastAsia="ru-RU"/>
        </w:rPr>
        <w:t>GPSTracker.java</w:t>
      </w:r>
      <w:r w:rsidRPr="008520A6">
        <w:rPr>
          <w:rFonts w:ascii="Arial" w:eastAsia="Times New Roman" w:hAnsi="Arial" w:cs="Arial"/>
          <w:color w:val="1E1E1E"/>
          <w:sz w:val="23"/>
          <w:szCs w:val="23"/>
          <w:lang w:val="en-US" w:eastAsia="ru-RU"/>
        </w:rPr>
        <w:t>. (These functions will return 0.00 if it fails to get latitude and longitude)</w:t>
      </w:r>
    </w:p>
    <w:tbl>
      <w:tblPr>
        <w:tblW w:w="11220" w:type="dxa"/>
        <w:shd w:val="clear" w:color="auto" w:fill="FFFFFF" w:themeFill="background1"/>
        <w:tblCellMar>
          <w:left w:w="0" w:type="dxa"/>
          <w:right w:w="0" w:type="dxa"/>
        </w:tblCellMar>
        <w:tblLook w:val="04A0" w:firstRow="1" w:lastRow="0" w:firstColumn="1" w:lastColumn="0" w:noHBand="0" w:noVBand="1"/>
      </w:tblPr>
      <w:tblGrid>
        <w:gridCol w:w="11220"/>
      </w:tblGrid>
      <w:tr w:rsidR="008520A6" w:rsidRPr="008520A6" w:rsidTr="008520A6">
        <w:tc>
          <w:tcPr>
            <w:tcW w:w="0" w:type="auto"/>
            <w:shd w:val="clear" w:color="auto" w:fill="FFFFFF" w:themeFill="background1"/>
            <w:vAlign w:val="center"/>
            <w:hideMark/>
          </w:tcPr>
          <w:p w:rsidR="008520A6" w:rsidRPr="008520A6" w:rsidRDefault="008520A6" w:rsidP="008520A6">
            <w:pPr>
              <w:spacing w:after="0" w:line="240" w:lineRule="auto"/>
              <w:jc w:val="center"/>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GPSTracker.java</w:t>
            </w:r>
          </w:p>
        </w:tc>
      </w:tr>
      <w:tr w:rsidR="008520A6" w:rsidRPr="008520A6" w:rsidTr="008520A6">
        <w:tc>
          <w:tcPr>
            <w:tcW w:w="1122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     * Function to get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double</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if(location != null){</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latitude = </w:t>
            </w:r>
            <w:proofErr w:type="spellStart"/>
            <w:r w:rsidRPr="008520A6">
              <w:rPr>
                <w:rFonts w:ascii="Courier New" w:eastAsia="Times New Roman" w:hAnsi="Courier New" w:cs="Courier New"/>
                <w:sz w:val="20"/>
                <w:szCs w:val="20"/>
                <w:lang w:val="en-US" w:eastAsia="ru-RU"/>
              </w:rPr>
              <w:t>location.getLatitude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return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get 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double</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if(location != null){</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longitude = </w:t>
            </w:r>
            <w:proofErr w:type="spellStart"/>
            <w:r w:rsidRPr="008520A6">
              <w:rPr>
                <w:rFonts w:ascii="Courier New" w:eastAsia="Times New Roman" w:hAnsi="Courier New" w:cs="Courier New"/>
                <w:sz w:val="20"/>
                <w:szCs w:val="20"/>
                <w:lang w:val="en-US" w:eastAsia="ru-RU"/>
              </w:rPr>
              <w:t>location.getLongitude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return 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longitude;</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r w:rsidRPr="008520A6">
              <w:rPr>
                <w:rFonts w:ascii="Courier New" w:eastAsia="Times New Roman" w:hAnsi="Courier New" w:cs="Courier New"/>
                <w:sz w:val="20"/>
                <w:szCs w:val="20"/>
                <w:lang w:eastAsia="ru-RU"/>
              </w:rPr>
              <w:t>}</w:t>
            </w:r>
          </w:p>
        </w:tc>
      </w:tr>
    </w:tbl>
    <w:p w:rsidR="008520A6" w:rsidRPr="008520A6" w:rsidRDefault="008520A6" w:rsidP="008520A6">
      <w:pPr>
        <w:shd w:val="clear" w:color="auto" w:fill="FFFFFF"/>
        <w:spacing w:before="288" w:after="240" w:line="240" w:lineRule="auto"/>
        <w:textAlignment w:val="baseline"/>
        <w:outlineLvl w:val="2"/>
        <w:rPr>
          <w:rFonts w:ascii="Arial" w:eastAsia="Times New Roman" w:hAnsi="Arial" w:cs="Arial"/>
          <w:b/>
          <w:bCs/>
          <w:color w:val="000000"/>
          <w:spacing w:val="-2"/>
          <w:sz w:val="30"/>
          <w:szCs w:val="30"/>
          <w:lang w:val="en-US" w:eastAsia="ru-RU"/>
        </w:rPr>
      </w:pPr>
      <w:r w:rsidRPr="008520A6">
        <w:rPr>
          <w:rFonts w:ascii="Arial" w:eastAsia="Times New Roman" w:hAnsi="Arial" w:cs="Arial"/>
          <w:b/>
          <w:bCs/>
          <w:color w:val="000000"/>
          <w:spacing w:val="-2"/>
          <w:sz w:val="30"/>
          <w:szCs w:val="30"/>
          <w:lang w:val="en-US" w:eastAsia="ru-RU"/>
        </w:rPr>
        <w:lastRenderedPageBreak/>
        <w:t xml:space="preserve">Prompting users to Turn </w:t>
      </w:r>
      <w:proofErr w:type="gramStart"/>
      <w:r w:rsidRPr="008520A6">
        <w:rPr>
          <w:rFonts w:ascii="Arial" w:eastAsia="Times New Roman" w:hAnsi="Arial" w:cs="Arial"/>
          <w:b/>
          <w:bCs/>
          <w:color w:val="000000"/>
          <w:spacing w:val="-2"/>
          <w:sz w:val="30"/>
          <w:szCs w:val="30"/>
          <w:lang w:val="en-US" w:eastAsia="ru-RU"/>
        </w:rPr>
        <w:t>On</w:t>
      </w:r>
      <w:proofErr w:type="gramEnd"/>
      <w:r w:rsidRPr="008520A6">
        <w:rPr>
          <w:rFonts w:ascii="Arial" w:eastAsia="Times New Roman" w:hAnsi="Arial" w:cs="Arial"/>
          <w:b/>
          <w:bCs/>
          <w:color w:val="000000"/>
          <w:spacing w:val="-2"/>
          <w:sz w:val="30"/>
          <w:szCs w:val="30"/>
          <w:lang w:val="en-US" w:eastAsia="ru-RU"/>
        </w:rPr>
        <w:t xml:space="preserve"> GPS</w:t>
      </w:r>
    </w:p>
    <w:p w:rsidR="008520A6" w:rsidRPr="008520A6" w:rsidRDefault="008520A6" w:rsidP="008520A6">
      <w:pPr>
        <w:shd w:val="clear" w:color="auto" w:fill="FFFFFF"/>
        <w:spacing w:after="0" w:line="408" w:lineRule="atLeast"/>
        <w:textAlignment w:val="baseline"/>
        <w:rPr>
          <w:rFonts w:ascii="Arial" w:eastAsia="Times New Roman" w:hAnsi="Arial" w:cs="Arial"/>
          <w:color w:val="1E1E1E"/>
          <w:sz w:val="23"/>
          <w:szCs w:val="23"/>
          <w:lang w:val="en-US" w:eastAsia="ru-RU"/>
        </w:rPr>
      </w:pPr>
      <w:r w:rsidRPr="008520A6">
        <w:rPr>
          <w:rFonts w:ascii="inherit" w:eastAsia="Times New Roman" w:hAnsi="inherit" w:cs="Arial"/>
          <w:b/>
          <w:bCs/>
          <w:color w:val="1E1E1E"/>
          <w:sz w:val="23"/>
          <w:szCs w:val="23"/>
          <w:bdr w:val="none" w:sz="0" w:space="0" w:color="auto" w:frame="1"/>
          <w:lang w:val="en-US" w:eastAsia="ru-RU"/>
        </w:rPr>
        <w:t>7</w:t>
      </w:r>
      <w:r w:rsidRPr="008520A6">
        <w:rPr>
          <w:rFonts w:ascii="Arial" w:eastAsia="Times New Roman" w:hAnsi="Arial" w:cs="Arial"/>
          <w:color w:val="1E1E1E"/>
          <w:sz w:val="23"/>
          <w:szCs w:val="23"/>
          <w:lang w:val="en-US" w:eastAsia="ru-RU"/>
        </w:rPr>
        <w:t>. If user turned off the GPS we can use ask user to enable GPS. The following code will show an Alert message asking user to turn on GPS by navigating to GPS Settings automatically.</w:t>
      </w:r>
    </w:p>
    <w:tbl>
      <w:tblPr>
        <w:tblW w:w="12390" w:type="dxa"/>
        <w:shd w:val="clear" w:color="auto" w:fill="FFFFFF" w:themeFill="background1"/>
        <w:tblCellMar>
          <w:left w:w="0" w:type="dxa"/>
          <w:right w:w="0" w:type="dxa"/>
        </w:tblCellMar>
        <w:tblLook w:val="04A0" w:firstRow="1" w:lastRow="0" w:firstColumn="1" w:lastColumn="0" w:noHBand="0" w:noVBand="1"/>
      </w:tblPr>
      <w:tblGrid>
        <w:gridCol w:w="12390"/>
      </w:tblGrid>
      <w:tr w:rsidR="008520A6" w:rsidRPr="008520A6" w:rsidTr="008520A6">
        <w:tc>
          <w:tcPr>
            <w:tcW w:w="0" w:type="auto"/>
            <w:shd w:val="clear" w:color="auto" w:fill="FFFFFF" w:themeFill="background1"/>
            <w:vAlign w:val="center"/>
            <w:hideMark/>
          </w:tcPr>
          <w:p w:rsidR="008520A6" w:rsidRPr="008520A6" w:rsidRDefault="008520A6" w:rsidP="008520A6">
            <w:pPr>
              <w:spacing w:after="0" w:line="240" w:lineRule="auto"/>
              <w:jc w:val="center"/>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GPSTracker.java</w:t>
            </w:r>
          </w:p>
        </w:tc>
      </w:tr>
      <w:tr w:rsidR="008520A6" w:rsidRPr="008520A6" w:rsidTr="008520A6">
        <w:tc>
          <w:tcPr>
            <w:tcW w:w="1239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check if best network 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@return </w:t>
            </w:r>
            <w:proofErr w:type="spellStart"/>
            <w:r w:rsidRPr="008520A6">
              <w:rPr>
                <w:rFonts w:ascii="Courier New" w:eastAsia="Times New Roman" w:hAnsi="Courier New" w:cs="Courier New"/>
                <w:sz w:val="20"/>
                <w:szCs w:val="20"/>
                <w:lang w:val="en-US" w:eastAsia="ru-RU"/>
              </w:rPr>
              <w:t>boolean</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canGetLocation</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this.canGetLocation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show settings alert dialog</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showSettingsAlert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AlertDialog.Builder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alertDialog</w:t>
            </w:r>
            <w:proofErr w:type="spellEnd"/>
            <w:r w:rsidRPr="008520A6">
              <w:rPr>
                <w:rFonts w:ascii="Courier New" w:eastAsia="Times New Roman" w:hAnsi="Courier New" w:cs="Courier New"/>
                <w:sz w:val="20"/>
                <w:szCs w:val="20"/>
                <w:lang w:val="en-US" w:eastAsia="ru-RU"/>
              </w:rPr>
              <w:t xml:space="preserve"> =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AlertDialog.Builder</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mContext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Setting Dialog Title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alertDialog.setTitle</w:t>
            </w:r>
            <w:proofErr w:type="spellEnd"/>
            <w:r w:rsidRPr="008520A6">
              <w:rPr>
                <w:rFonts w:ascii="Courier New" w:eastAsia="Times New Roman" w:hAnsi="Courier New" w:cs="Courier New"/>
                <w:sz w:val="20"/>
                <w:szCs w:val="20"/>
                <w:lang w:val="en-US" w:eastAsia="ru-RU"/>
              </w:rPr>
              <w:t>("GPS is settings");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Setting Dialog Message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proofErr w:type="gramStart"/>
            <w:r w:rsidRPr="008520A6">
              <w:rPr>
                <w:rFonts w:ascii="Courier New" w:eastAsia="Times New Roman" w:hAnsi="Courier New" w:cs="Courier New"/>
                <w:sz w:val="20"/>
                <w:szCs w:val="20"/>
                <w:lang w:val="en-US" w:eastAsia="ru-RU"/>
              </w:rPr>
              <w:t>alertDialog.setMessage</w:t>
            </w:r>
            <w:proofErr w:type="spellEnd"/>
            <w:r w:rsidRPr="008520A6">
              <w:rPr>
                <w:rFonts w:ascii="Courier New" w:eastAsia="Times New Roman" w:hAnsi="Courier New" w:cs="Courier New"/>
                <w:sz w:val="20"/>
                <w:szCs w:val="20"/>
                <w:lang w:val="en-US" w:eastAsia="ru-RU"/>
              </w:rPr>
              <w:t>(</w:t>
            </w:r>
            <w:proofErr w:type="gramEnd"/>
            <w:r w:rsidRPr="008520A6">
              <w:rPr>
                <w:rFonts w:ascii="Courier New" w:eastAsia="Times New Roman" w:hAnsi="Courier New" w:cs="Courier New"/>
                <w:sz w:val="20"/>
                <w:szCs w:val="20"/>
                <w:lang w:val="en-US" w:eastAsia="ru-RU"/>
              </w:rPr>
              <w:t>"GPS is not enabled. Do you want to go to settings menu?");</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Setting Icon to Dialog</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alertDialog.setIcon</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R.drawable.delete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On pressing Settings button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alertDialog.setPositiveButton</w:t>
            </w:r>
            <w:proofErr w:type="spellEnd"/>
            <w:r w:rsidRPr="008520A6">
              <w:rPr>
                <w:rFonts w:ascii="Courier New" w:eastAsia="Times New Roman" w:hAnsi="Courier New" w:cs="Courier New"/>
                <w:sz w:val="20"/>
                <w:szCs w:val="20"/>
                <w:lang w:val="en-US" w:eastAsia="ru-RU"/>
              </w:rPr>
              <w:t>("Settings",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DialogInterface.OnClickListener</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onClick</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DialogInterface</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dialog,int</w:t>
            </w:r>
            <w:proofErr w:type="spell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which)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Intent </w:t>
            </w:r>
            <w:proofErr w:type="spellStart"/>
            <w:r w:rsidRPr="008520A6">
              <w:rPr>
                <w:rFonts w:ascii="Courier New" w:eastAsia="Times New Roman" w:hAnsi="Courier New" w:cs="Courier New"/>
                <w:sz w:val="20"/>
                <w:szCs w:val="20"/>
                <w:lang w:val="en-US" w:eastAsia="ru-RU"/>
              </w:rPr>
              <w:t>intent</w:t>
            </w:r>
            <w:proofErr w:type="spellEnd"/>
            <w:r w:rsidRPr="008520A6">
              <w:rPr>
                <w:rFonts w:ascii="Courier New" w:eastAsia="Times New Roman" w:hAnsi="Courier New" w:cs="Courier New"/>
                <w:sz w:val="20"/>
                <w:szCs w:val="20"/>
                <w:lang w:val="en-US" w:eastAsia="ru-RU"/>
              </w:rPr>
              <w:t xml:space="preserve"> = new</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Intent(</w:t>
            </w:r>
            <w:proofErr w:type="spellStart"/>
            <w:r w:rsidRPr="008520A6">
              <w:rPr>
                <w:rFonts w:ascii="Courier New" w:eastAsia="Times New Roman" w:hAnsi="Courier New" w:cs="Courier New"/>
                <w:sz w:val="20"/>
                <w:szCs w:val="20"/>
                <w:lang w:val="en-US" w:eastAsia="ru-RU"/>
              </w:rPr>
              <w:t>Settings.ACTION_LOCATION_SOURCE_SETTINGS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mContext.startActivity</w:t>
            </w:r>
            <w:proofErr w:type="spellEnd"/>
            <w:r w:rsidRPr="008520A6">
              <w:rPr>
                <w:rFonts w:ascii="Courier New" w:eastAsia="Times New Roman" w:hAnsi="Courier New" w:cs="Courier New"/>
                <w:sz w:val="20"/>
                <w:szCs w:val="20"/>
                <w:lang w:val="en-US" w:eastAsia="ru-RU"/>
              </w:rPr>
              <w:t>(intent);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on pressing cancel button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alertDialog.setNegativeButton</w:t>
            </w:r>
            <w:proofErr w:type="spellEnd"/>
            <w:r w:rsidRPr="008520A6">
              <w:rPr>
                <w:rFonts w:ascii="Courier New" w:eastAsia="Times New Roman" w:hAnsi="Courier New" w:cs="Courier New"/>
                <w:sz w:val="20"/>
                <w:szCs w:val="20"/>
                <w:lang w:val="en-US" w:eastAsia="ru-RU"/>
              </w:rPr>
              <w:t>("Cancel",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DialogInterface.OnClickListener</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onClick</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DialogInterface</w:t>
            </w:r>
            <w:proofErr w:type="spellEnd"/>
            <w:r w:rsidRPr="008520A6">
              <w:rPr>
                <w:rFonts w:ascii="Courier New" w:eastAsia="Times New Roman" w:hAnsi="Courier New" w:cs="Courier New"/>
                <w:sz w:val="20"/>
                <w:szCs w:val="20"/>
                <w:lang w:val="en-US" w:eastAsia="ru-RU"/>
              </w:rPr>
              <w:t xml:space="preserve"> dialog, </w:t>
            </w:r>
            <w:proofErr w:type="spellStart"/>
            <w:r w:rsidRPr="008520A6">
              <w:rPr>
                <w:rFonts w:ascii="Courier New" w:eastAsia="Times New Roman" w:hAnsi="Courier New" w:cs="Courier New"/>
                <w:sz w:val="20"/>
                <w:szCs w:val="20"/>
                <w:lang w:val="en-US" w:eastAsia="ru-RU"/>
              </w:rPr>
              <w:t>int</w:t>
            </w:r>
            <w:proofErr w:type="spell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which)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dialog.cancel</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Showing Alert Message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alertDialog.show</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r w:rsidRPr="008520A6">
              <w:rPr>
                <w:rFonts w:ascii="Courier New" w:eastAsia="Times New Roman" w:hAnsi="Courier New" w:cs="Courier New"/>
                <w:sz w:val="20"/>
                <w:szCs w:val="20"/>
                <w:lang w:eastAsia="ru-RU"/>
              </w:rPr>
              <w:t>}</w:t>
            </w:r>
          </w:p>
        </w:tc>
      </w:tr>
    </w:tbl>
    <w:p w:rsidR="008520A6" w:rsidRPr="008520A6" w:rsidRDefault="008520A6" w:rsidP="008520A6">
      <w:pPr>
        <w:shd w:val="clear" w:color="auto" w:fill="FFFFFF"/>
        <w:spacing w:after="0" w:line="408" w:lineRule="atLeast"/>
        <w:jc w:val="center"/>
        <w:textAlignment w:val="baseline"/>
        <w:rPr>
          <w:rFonts w:ascii="Arial" w:eastAsia="Times New Roman" w:hAnsi="Arial" w:cs="Arial"/>
          <w:color w:val="1E1E1E"/>
          <w:sz w:val="23"/>
          <w:szCs w:val="23"/>
          <w:lang w:eastAsia="ru-RU"/>
        </w:rPr>
      </w:pPr>
    </w:p>
    <w:p w:rsidR="008520A6" w:rsidRPr="008520A6" w:rsidRDefault="008520A6" w:rsidP="008520A6">
      <w:pPr>
        <w:shd w:val="clear" w:color="auto" w:fill="FFFFFF"/>
        <w:spacing w:before="288" w:after="240" w:line="240" w:lineRule="auto"/>
        <w:textAlignment w:val="baseline"/>
        <w:outlineLvl w:val="2"/>
        <w:rPr>
          <w:rFonts w:ascii="Arial" w:eastAsia="Times New Roman" w:hAnsi="Arial" w:cs="Arial"/>
          <w:b/>
          <w:bCs/>
          <w:color w:val="000000"/>
          <w:spacing w:val="-2"/>
          <w:sz w:val="30"/>
          <w:szCs w:val="30"/>
          <w:lang w:val="en-US" w:eastAsia="ru-RU"/>
        </w:rPr>
      </w:pPr>
      <w:r w:rsidRPr="008520A6">
        <w:rPr>
          <w:rFonts w:ascii="Arial" w:eastAsia="Times New Roman" w:hAnsi="Arial" w:cs="Arial"/>
          <w:b/>
          <w:bCs/>
          <w:color w:val="000000"/>
          <w:spacing w:val="-2"/>
          <w:sz w:val="30"/>
          <w:szCs w:val="30"/>
          <w:lang w:val="en-US" w:eastAsia="ru-RU"/>
        </w:rPr>
        <w:t>Stopping the Location Service</w:t>
      </w:r>
    </w:p>
    <w:p w:rsidR="008520A6" w:rsidRPr="008520A6" w:rsidRDefault="008520A6" w:rsidP="008520A6">
      <w:pPr>
        <w:shd w:val="clear" w:color="auto" w:fill="FFFFFF"/>
        <w:spacing w:after="390" w:line="408" w:lineRule="atLeast"/>
        <w:textAlignment w:val="baseline"/>
        <w:rPr>
          <w:rFonts w:ascii="Arial" w:eastAsia="Times New Roman" w:hAnsi="Arial" w:cs="Arial"/>
          <w:color w:val="1E1E1E"/>
          <w:sz w:val="23"/>
          <w:szCs w:val="23"/>
          <w:lang w:val="en-US" w:eastAsia="ru-RU"/>
        </w:rPr>
      </w:pPr>
      <w:r w:rsidRPr="008520A6">
        <w:rPr>
          <w:rFonts w:ascii="Arial" w:eastAsia="Times New Roman" w:hAnsi="Arial" w:cs="Arial"/>
          <w:color w:val="1E1E1E"/>
          <w:sz w:val="23"/>
          <w:szCs w:val="23"/>
          <w:lang w:val="en-US" w:eastAsia="ru-RU"/>
        </w:rPr>
        <w:t>Calling following function will stop using location updates in your application.</w:t>
      </w:r>
    </w:p>
    <w:tbl>
      <w:tblPr>
        <w:tblW w:w="11220" w:type="dxa"/>
        <w:shd w:val="clear" w:color="auto" w:fill="FFFFFF" w:themeFill="background1"/>
        <w:tblCellMar>
          <w:left w:w="0" w:type="dxa"/>
          <w:right w:w="0" w:type="dxa"/>
        </w:tblCellMar>
        <w:tblLook w:val="04A0" w:firstRow="1" w:lastRow="0" w:firstColumn="1" w:lastColumn="0" w:noHBand="0" w:noVBand="1"/>
      </w:tblPr>
      <w:tblGrid>
        <w:gridCol w:w="11220"/>
      </w:tblGrid>
      <w:tr w:rsidR="008520A6" w:rsidRPr="008520A6" w:rsidTr="008520A6">
        <w:tc>
          <w:tcPr>
            <w:tcW w:w="1122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Stop using GPS listener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Calling this function will stop using GPS in your app</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stopUsingGPS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null){</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eastAsia="ru-RU"/>
              </w:rPr>
              <w:t>locationManager.removeUpdates</w:t>
            </w:r>
            <w:proofErr w:type="spellEnd"/>
            <w:r w:rsidRPr="008520A6">
              <w:rPr>
                <w:rFonts w:ascii="Courier New" w:eastAsia="Times New Roman" w:hAnsi="Courier New" w:cs="Courier New"/>
                <w:sz w:val="20"/>
                <w:szCs w:val="20"/>
                <w:lang w:eastAsia="ru-RU"/>
              </w:rPr>
              <w:t>(</w:t>
            </w:r>
            <w:proofErr w:type="spellStart"/>
            <w:r w:rsidRPr="008520A6">
              <w:rPr>
                <w:rFonts w:ascii="Courier New" w:eastAsia="Times New Roman" w:hAnsi="Courier New" w:cs="Courier New"/>
                <w:sz w:val="20"/>
                <w:szCs w:val="20"/>
                <w:lang w:eastAsia="ru-RU"/>
              </w:rPr>
              <w:t>GPSTracker.this</w:t>
            </w:r>
            <w:proofErr w:type="spellEnd"/>
            <w:r w:rsidRPr="008520A6">
              <w:rPr>
                <w:rFonts w:ascii="Courier New" w:eastAsia="Times New Roman" w:hAnsi="Courier New" w:cs="Courier New"/>
                <w:sz w:val="20"/>
                <w:szCs w:val="20"/>
                <w:lang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xml:space="preserve">        }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tc>
      </w:tr>
    </w:tbl>
    <w:p w:rsidR="008520A6" w:rsidRPr="008520A6" w:rsidRDefault="008520A6" w:rsidP="008520A6">
      <w:pPr>
        <w:shd w:val="clear" w:color="auto" w:fill="FFFFFF"/>
        <w:spacing w:before="288" w:after="240" w:line="240" w:lineRule="auto"/>
        <w:textAlignment w:val="baseline"/>
        <w:outlineLvl w:val="2"/>
        <w:rPr>
          <w:rFonts w:ascii="Arial" w:eastAsia="Times New Roman" w:hAnsi="Arial" w:cs="Arial"/>
          <w:b/>
          <w:bCs/>
          <w:color w:val="000000"/>
          <w:spacing w:val="-2"/>
          <w:sz w:val="30"/>
          <w:szCs w:val="30"/>
          <w:lang w:eastAsia="ru-RU"/>
        </w:rPr>
      </w:pPr>
      <w:proofErr w:type="spellStart"/>
      <w:r w:rsidRPr="008520A6">
        <w:rPr>
          <w:rFonts w:ascii="Arial" w:eastAsia="Times New Roman" w:hAnsi="Arial" w:cs="Arial"/>
          <w:b/>
          <w:bCs/>
          <w:color w:val="000000"/>
          <w:spacing w:val="-2"/>
          <w:sz w:val="30"/>
          <w:szCs w:val="30"/>
          <w:lang w:eastAsia="ru-RU"/>
        </w:rPr>
        <w:t>Final</w:t>
      </w:r>
      <w:proofErr w:type="spellEnd"/>
      <w:r w:rsidRPr="008520A6">
        <w:rPr>
          <w:rFonts w:ascii="Arial" w:eastAsia="Times New Roman" w:hAnsi="Arial" w:cs="Arial"/>
          <w:b/>
          <w:bCs/>
          <w:color w:val="000000"/>
          <w:spacing w:val="-2"/>
          <w:sz w:val="30"/>
          <w:szCs w:val="30"/>
          <w:lang w:eastAsia="ru-RU"/>
        </w:rPr>
        <w:t xml:space="preserve"> </w:t>
      </w:r>
      <w:proofErr w:type="spellStart"/>
      <w:r w:rsidRPr="008520A6">
        <w:rPr>
          <w:rFonts w:ascii="Arial" w:eastAsia="Times New Roman" w:hAnsi="Arial" w:cs="Arial"/>
          <w:b/>
          <w:bCs/>
          <w:color w:val="000000"/>
          <w:spacing w:val="-2"/>
          <w:sz w:val="30"/>
          <w:szCs w:val="30"/>
          <w:lang w:eastAsia="ru-RU"/>
        </w:rPr>
        <w:t>Code</w:t>
      </w:r>
      <w:proofErr w:type="spellEnd"/>
    </w:p>
    <w:p w:rsidR="008520A6" w:rsidRPr="008520A6" w:rsidRDefault="008520A6" w:rsidP="008520A6">
      <w:pPr>
        <w:shd w:val="clear" w:color="auto" w:fill="FFFFFF"/>
        <w:spacing w:after="390" w:line="408" w:lineRule="atLeast"/>
        <w:textAlignment w:val="baseline"/>
        <w:rPr>
          <w:rFonts w:ascii="Arial" w:eastAsia="Times New Roman" w:hAnsi="Arial" w:cs="Arial"/>
          <w:color w:val="1E1E1E"/>
          <w:sz w:val="23"/>
          <w:szCs w:val="23"/>
          <w:lang w:val="en-US" w:eastAsia="ru-RU"/>
        </w:rPr>
      </w:pPr>
      <w:r w:rsidRPr="008520A6">
        <w:rPr>
          <w:rFonts w:ascii="Arial" w:eastAsia="Times New Roman" w:hAnsi="Arial" w:cs="Arial"/>
          <w:color w:val="1E1E1E"/>
          <w:sz w:val="23"/>
          <w:szCs w:val="23"/>
          <w:lang w:val="en-US" w:eastAsia="ru-RU"/>
        </w:rPr>
        <w:t>Below is the complete code of GPSTracker.java</w:t>
      </w:r>
    </w:p>
    <w:tbl>
      <w:tblPr>
        <w:tblW w:w="12390" w:type="dxa"/>
        <w:shd w:val="clear" w:color="auto" w:fill="FFFFFF" w:themeFill="background1"/>
        <w:tblCellMar>
          <w:left w:w="0" w:type="dxa"/>
          <w:right w:w="0" w:type="dxa"/>
        </w:tblCellMar>
        <w:tblLook w:val="04A0" w:firstRow="1" w:lastRow="0" w:firstColumn="1" w:lastColumn="0" w:noHBand="0" w:noVBand="1"/>
      </w:tblPr>
      <w:tblGrid>
        <w:gridCol w:w="12390"/>
      </w:tblGrid>
      <w:tr w:rsidR="008520A6" w:rsidRPr="008520A6" w:rsidTr="008520A6">
        <w:tc>
          <w:tcPr>
            <w:tcW w:w="0" w:type="auto"/>
            <w:shd w:val="clear" w:color="auto" w:fill="FFFFFF" w:themeFill="background1"/>
            <w:vAlign w:val="center"/>
            <w:hideMark/>
          </w:tcPr>
          <w:p w:rsidR="008520A6" w:rsidRPr="008520A6" w:rsidRDefault="008520A6" w:rsidP="008520A6">
            <w:pPr>
              <w:spacing w:after="0" w:line="240" w:lineRule="auto"/>
              <w:jc w:val="center"/>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GPSTracker.java</w:t>
            </w:r>
          </w:p>
        </w:tc>
      </w:tr>
      <w:tr w:rsidR="008520A6" w:rsidRPr="008520A6" w:rsidTr="008520A6">
        <w:tc>
          <w:tcPr>
            <w:tcW w:w="12390" w:type="dxa"/>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package</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com.example.gpstracking</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android.app.AlertDialog</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android.app.Service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android.content.Context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android.content.DialogInterface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android.content.Intent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android.location.Location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android.location.LocationListener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android.location.LocationManager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android.os.Bundle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android.os.IBinder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android.provider.Settings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android.util.Log</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class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 xml:space="preserve"> extends</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Service implements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LocationListener</w:t>
            </w:r>
            <w:proofErr w:type="spellEnd"/>
            <w:r w:rsidRPr="008520A6">
              <w:rPr>
                <w:rFonts w:ascii="Courier New" w:eastAsia="Times New Roman" w:hAnsi="Courier New" w:cs="Courier New"/>
                <w:sz w:val="20"/>
                <w:szCs w:val="20"/>
                <w:lang w:val="en-US" w:eastAsia="ru-RU"/>
              </w:rPr>
              <w:t xml:space="preserve">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private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final</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Context </w:t>
            </w:r>
            <w:proofErr w:type="spellStart"/>
            <w:r w:rsidRPr="008520A6">
              <w:rPr>
                <w:rFonts w:ascii="Courier New" w:eastAsia="Times New Roman" w:hAnsi="Courier New" w:cs="Courier New"/>
                <w:sz w:val="20"/>
                <w:szCs w:val="20"/>
                <w:lang w:val="en-US" w:eastAsia="ru-RU"/>
              </w:rPr>
              <w:t>mContext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flag for GPS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xml:space="preserve"> = false;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flag for network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xml:space="preserve"> = false;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flag for GPS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canGetLocation</w:t>
            </w:r>
            <w:proofErr w:type="spellEnd"/>
            <w:r w:rsidRPr="008520A6">
              <w:rPr>
                <w:rFonts w:ascii="Courier New" w:eastAsia="Times New Roman" w:hAnsi="Courier New" w:cs="Courier New"/>
                <w:sz w:val="20"/>
                <w:szCs w:val="20"/>
                <w:lang w:val="en-US" w:eastAsia="ru-RU"/>
              </w:rPr>
              <w:t xml:space="preserve"> = false;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Location </w:t>
            </w:r>
            <w:proofErr w:type="spellStart"/>
            <w:r w:rsidRPr="008520A6">
              <w:rPr>
                <w:rFonts w:ascii="Courier New" w:eastAsia="Times New Roman" w:hAnsi="Courier New" w:cs="Courier New"/>
                <w:sz w:val="20"/>
                <w:szCs w:val="20"/>
                <w:lang w:val="en-US" w:eastAsia="ru-RU"/>
              </w:rPr>
              <w:t>location</w:t>
            </w:r>
            <w:proofErr w:type="spellEnd"/>
            <w:r w:rsidRPr="008520A6">
              <w:rPr>
                <w:rFonts w:ascii="Courier New" w:eastAsia="Times New Roman" w:hAnsi="Courier New" w:cs="Courier New"/>
                <w:sz w:val="20"/>
                <w:szCs w:val="20"/>
                <w:lang w:val="en-US" w:eastAsia="ru-RU"/>
              </w:rPr>
              <w:t>; // location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double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latitude; //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double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longitude; // 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The minimum distance to change Updates in meters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private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static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final</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MIN_DISTANCE_CHANGE_FOR_UPDATES = 10; // 10 meters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The minimum time between updates in milliseconds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private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static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final</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MIN_TIME_BW_UPDATES = 1000</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60</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1; // 1 minute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Declaring a Location Manager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protected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(Context context)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this.mContext</w:t>
            </w:r>
            <w:proofErr w:type="spellEnd"/>
            <w:r w:rsidRPr="008520A6">
              <w:rPr>
                <w:rFonts w:ascii="Courier New" w:eastAsia="Times New Roman" w:hAnsi="Courier New" w:cs="Courier New"/>
                <w:sz w:val="20"/>
                <w:szCs w:val="20"/>
                <w:lang w:val="en-US" w:eastAsia="ru-RU"/>
              </w:rPr>
              <w:t xml:space="preserve"> = context;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getLocation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Location </w:t>
            </w:r>
            <w:proofErr w:type="spellStart"/>
            <w:r w:rsidRPr="008520A6">
              <w:rPr>
                <w:rFonts w:ascii="Courier New" w:eastAsia="Times New Roman" w:hAnsi="Courier New" w:cs="Courier New"/>
                <w:sz w:val="20"/>
                <w:szCs w:val="20"/>
                <w:lang w:val="en-US" w:eastAsia="ru-RU"/>
              </w:rPr>
              <w:t>getLocation</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try</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mContext</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getSystemService</w:t>
            </w:r>
            <w:proofErr w:type="spellEnd"/>
            <w:r w:rsidRPr="008520A6">
              <w:rPr>
                <w:rFonts w:ascii="Courier New" w:eastAsia="Times New Roman" w:hAnsi="Courier New" w:cs="Courier New"/>
                <w:sz w:val="20"/>
                <w:szCs w:val="20"/>
                <w:lang w:val="en-US" w:eastAsia="ru-RU"/>
              </w:rPr>
              <w:t>(LOCATION_SERVICE);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getting GPS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.isProviderEnabled(LocationManager.GPS_PROVIDER);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getting network status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.isProviderEnabled(LocationManager.NETWORK_PROVIDER);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xml:space="preserve"> &amp;&amp; !</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no network provider is enabled</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else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this.canGetLocation</w:t>
            </w:r>
            <w:proofErr w:type="spellEnd"/>
            <w:r w:rsidRPr="008520A6">
              <w:rPr>
                <w:rFonts w:ascii="Courier New" w:eastAsia="Times New Roman" w:hAnsi="Courier New" w:cs="Courier New"/>
                <w:sz w:val="20"/>
                <w:szCs w:val="20"/>
                <w:lang w:val="en-US" w:eastAsia="ru-RU"/>
              </w:rPr>
              <w:t xml:space="preserve"> = true;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First get location from Network 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isNetworkEnabled</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locationManager.requestLocationUpdates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LocationManager.NETWORK_PROVIDER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MIN_TIME_BW_UPDATES,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MIN_DISTANCE_CHANGE_FOR_UPDATES, this);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Log.d</w:t>
            </w:r>
            <w:proofErr w:type="spellEnd"/>
            <w:r w:rsidRPr="008520A6">
              <w:rPr>
                <w:rFonts w:ascii="Courier New" w:eastAsia="Times New Roman" w:hAnsi="Courier New" w:cs="Courier New"/>
                <w:sz w:val="20"/>
                <w:szCs w:val="20"/>
                <w:lang w:val="en-US" w:eastAsia="ru-RU"/>
              </w:rPr>
              <w:t>("Network", "Network");</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location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.getLastKnownLocation(LocationManager.NETWORK_PROVIDER);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latitude = </w:t>
            </w:r>
            <w:proofErr w:type="spellStart"/>
            <w:r w:rsidRPr="008520A6">
              <w:rPr>
                <w:rFonts w:ascii="Courier New" w:eastAsia="Times New Roman" w:hAnsi="Courier New" w:cs="Courier New"/>
                <w:sz w:val="20"/>
                <w:szCs w:val="20"/>
                <w:lang w:val="en-US" w:eastAsia="ru-RU"/>
              </w:rPr>
              <w:t>location.getLatitude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longitude = </w:t>
            </w:r>
            <w:proofErr w:type="spellStart"/>
            <w:r w:rsidRPr="008520A6">
              <w:rPr>
                <w:rFonts w:ascii="Courier New" w:eastAsia="Times New Roman" w:hAnsi="Courier New" w:cs="Courier New"/>
                <w:sz w:val="20"/>
                <w:szCs w:val="20"/>
                <w:lang w:val="en-US" w:eastAsia="ru-RU"/>
              </w:rPr>
              <w:t>location.getLongitude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if GPS Enabled get </w:t>
            </w:r>
            <w:proofErr w:type="spellStart"/>
            <w:r w:rsidRPr="008520A6">
              <w:rPr>
                <w:rFonts w:ascii="Courier New" w:eastAsia="Times New Roman" w:hAnsi="Courier New" w:cs="Courier New"/>
                <w:sz w:val="20"/>
                <w:szCs w:val="20"/>
                <w:lang w:val="en-US" w:eastAsia="ru-RU"/>
              </w:rPr>
              <w:t>lat</w:t>
            </w:r>
            <w:proofErr w:type="spellEnd"/>
            <w:r w:rsidRPr="008520A6">
              <w:rPr>
                <w:rFonts w:ascii="Courier New" w:eastAsia="Times New Roman" w:hAnsi="Courier New" w:cs="Courier New"/>
                <w:sz w:val="20"/>
                <w:szCs w:val="20"/>
                <w:lang w:val="en-US" w:eastAsia="ru-RU"/>
              </w:rPr>
              <w:t>/long using GPS Services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isGPSEnabled</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locationManager.requestLocationUpdates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LocationManager.GPS_PROVIDER</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MIN_TIME_BW_UPDATES,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                                MIN_DISTANCE_CHANGE_FOR_UPDATES, this);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Log.d</w:t>
            </w:r>
            <w:proofErr w:type="spellEnd"/>
            <w:r w:rsidRPr="008520A6">
              <w:rPr>
                <w:rFonts w:ascii="Courier New" w:eastAsia="Times New Roman" w:hAnsi="Courier New" w:cs="Courier New"/>
                <w:sz w:val="20"/>
                <w:szCs w:val="20"/>
                <w:lang w:val="en-US" w:eastAsia="ru-RU"/>
              </w:rPr>
              <w:t>("GPS Enabled", "GPS Enabled");</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location = </w:t>
            </w:r>
            <w:proofErr w:type="spellStart"/>
            <w:r w:rsidRPr="008520A6">
              <w:rPr>
                <w:rFonts w:ascii="Courier New" w:eastAsia="Times New Roman" w:hAnsi="Courier New" w:cs="Courier New"/>
                <w:sz w:val="20"/>
                <w:szCs w:val="20"/>
                <w:lang w:val="en-US" w:eastAsia="ru-RU"/>
              </w:rPr>
              <w:t>locationManager</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.getLastKnownLocation(LocationManager.GPS_PROVIDER);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 != null)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latitude = </w:t>
            </w:r>
            <w:proofErr w:type="spellStart"/>
            <w:r w:rsidRPr="008520A6">
              <w:rPr>
                <w:rFonts w:ascii="Courier New" w:eastAsia="Times New Roman" w:hAnsi="Courier New" w:cs="Courier New"/>
                <w:sz w:val="20"/>
                <w:szCs w:val="20"/>
                <w:lang w:val="en-US" w:eastAsia="ru-RU"/>
              </w:rPr>
              <w:t>location.getLatitude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longitude = </w:t>
            </w:r>
            <w:proofErr w:type="spellStart"/>
            <w:r w:rsidRPr="008520A6">
              <w:rPr>
                <w:rFonts w:ascii="Courier New" w:eastAsia="Times New Roman" w:hAnsi="Courier New" w:cs="Courier New"/>
                <w:sz w:val="20"/>
                <w:szCs w:val="20"/>
                <w:lang w:val="en-US" w:eastAsia="ru-RU"/>
              </w:rPr>
              <w:t>location.getLongitude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catch</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(Exception e)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e.printStackTrace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location;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Stop using GPS listener</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Calling this function will stop using GPS in your app</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stopUsingGPS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proofErr w:type="spellStart"/>
            <w:r w:rsidRPr="008520A6">
              <w:rPr>
                <w:rFonts w:ascii="Courier New" w:eastAsia="Times New Roman" w:hAnsi="Courier New" w:cs="Courier New"/>
                <w:sz w:val="20"/>
                <w:szCs w:val="20"/>
                <w:lang w:val="en-US" w:eastAsia="ru-RU"/>
              </w:rPr>
              <w:t>locationManager</w:t>
            </w:r>
            <w:proofErr w:type="spellEnd"/>
            <w:r w:rsidRPr="008520A6">
              <w:rPr>
                <w:rFonts w:ascii="Courier New" w:eastAsia="Times New Roman" w:hAnsi="Courier New" w:cs="Courier New"/>
                <w:sz w:val="20"/>
                <w:szCs w:val="20"/>
                <w:lang w:val="en-US" w:eastAsia="ru-RU"/>
              </w:rPr>
              <w:t xml:space="preserve"> != null){</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locationManager.removeUpdates</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GPSTracker.this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get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double</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if(location != null){</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latitude = </w:t>
            </w:r>
            <w:proofErr w:type="spellStart"/>
            <w:r w:rsidRPr="008520A6">
              <w:rPr>
                <w:rFonts w:ascii="Courier New" w:eastAsia="Times New Roman" w:hAnsi="Courier New" w:cs="Courier New"/>
                <w:sz w:val="20"/>
                <w:szCs w:val="20"/>
                <w:lang w:val="en-US" w:eastAsia="ru-RU"/>
              </w:rPr>
              <w:t>location.getLatitude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return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get 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double</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if(location != null){</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longitude = </w:t>
            </w:r>
            <w:proofErr w:type="spellStart"/>
            <w:r w:rsidRPr="008520A6">
              <w:rPr>
                <w:rFonts w:ascii="Courier New" w:eastAsia="Times New Roman" w:hAnsi="Courier New" w:cs="Courier New"/>
                <w:sz w:val="20"/>
                <w:szCs w:val="20"/>
                <w:lang w:val="en-US" w:eastAsia="ru-RU"/>
              </w:rPr>
              <w:t>location.getLongitude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return 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longitude;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check GPS/</w:t>
            </w:r>
            <w:proofErr w:type="spellStart"/>
            <w:r w:rsidRPr="008520A6">
              <w:rPr>
                <w:rFonts w:ascii="Courier New" w:eastAsia="Times New Roman" w:hAnsi="Courier New" w:cs="Courier New"/>
                <w:sz w:val="20"/>
                <w:szCs w:val="20"/>
                <w:lang w:val="en-US" w:eastAsia="ru-RU"/>
              </w:rPr>
              <w:t>wifi</w:t>
            </w:r>
            <w:proofErr w:type="spellEnd"/>
            <w:r w:rsidRPr="008520A6">
              <w:rPr>
                <w:rFonts w:ascii="Courier New" w:eastAsia="Times New Roman" w:hAnsi="Courier New" w:cs="Courier New"/>
                <w:sz w:val="20"/>
                <w:szCs w:val="20"/>
                <w:lang w:val="en-US" w:eastAsia="ru-RU"/>
              </w:rPr>
              <w:t xml:space="preserve"> enabled</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@return </w:t>
            </w:r>
            <w:proofErr w:type="spellStart"/>
            <w:r w:rsidRPr="008520A6">
              <w:rPr>
                <w:rFonts w:ascii="Courier New" w:eastAsia="Times New Roman" w:hAnsi="Courier New" w:cs="Courier New"/>
                <w:sz w:val="20"/>
                <w:szCs w:val="20"/>
                <w:lang w:val="en-US" w:eastAsia="ru-RU"/>
              </w:rPr>
              <w:t>boolean</w:t>
            </w:r>
            <w:proofErr w:type="spellEnd"/>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boolean</w:t>
            </w:r>
            <w:proofErr w:type="spellEnd"/>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canGetLocation</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return</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this.canGetLocation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lastRenderedPageBreak/>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Function to show settings alert dialog</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On pressing Settings button will </w:t>
            </w:r>
            <w:proofErr w:type="spellStart"/>
            <w:r w:rsidRPr="008520A6">
              <w:rPr>
                <w:rFonts w:ascii="Courier New" w:eastAsia="Times New Roman" w:hAnsi="Courier New" w:cs="Courier New"/>
                <w:sz w:val="20"/>
                <w:szCs w:val="20"/>
                <w:lang w:val="en-US" w:eastAsia="ru-RU"/>
              </w:rPr>
              <w:t>lauch</w:t>
            </w:r>
            <w:proofErr w:type="spellEnd"/>
            <w:r w:rsidRPr="008520A6">
              <w:rPr>
                <w:rFonts w:ascii="Courier New" w:eastAsia="Times New Roman" w:hAnsi="Courier New" w:cs="Courier New"/>
                <w:sz w:val="20"/>
                <w:szCs w:val="20"/>
                <w:lang w:val="en-US" w:eastAsia="ru-RU"/>
              </w:rPr>
              <w:t xml:space="preserve"> Settings Options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showSettingsAlert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AlertDialog.Builder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alertDialog</w:t>
            </w:r>
            <w:proofErr w:type="spellEnd"/>
            <w:r w:rsidRPr="008520A6">
              <w:rPr>
                <w:rFonts w:ascii="Courier New" w:eastAsia="Times New Roman" w:hAnsi="Courier New" w:cs="Courier New"/>
                <w:sz w:val="20"/>
                <w:szCs w:val="20"/>
                <w:lang w:val="en-US" w:eastAsia="ru-RU"/>
              </w:rPr>
              <w:t xml:space="preserve"> =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AlertDialog.Builder</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mContext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Setting Dialog Title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alertDialog.setTitle</w:t>
            </w:r>
            <w:proofErr w:type="spellEnd"/>
            <w:r w:rsidRPr="008520A6">
              <w:rPr>
                <w:rFonts w:ascii="Courier New" w:eastAsia="Times New Roman" w:hAnsi="Courier New" w:cs="Courier New"/>
                <w:sz w:val="20"/>
                <w:szCs w:val="20"/>
                <w:lang w:val="en-US" w:eastAsia="ru-RU"/>
              </w:rPr>
              <w:t>("GPS is settings");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Setting Dialog Message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proofErr w:type="gramStart"/>
            <w:r w:rsidRPr="008520A6">
              <w:rPr>
                <w:rFonts w:ascii="Courier New" w:eastAsia="Times New Roman" w:hAnsi="Courier New" w:cs="Courier New"/>
                <w:sz w:val="20"/>
                <w:szCs w:val="20"/>
                <w:lang w:val="en-US" w:eastAsia="ru-RU"/>
              </w:rPr>
              <w:t>alertDialog.setMessage</w:t>
            </w:r>
            <w:proofErr w:type="spellEnd"/>
            <w:r w:rsidRPr="008520A6">
              <w:rPr>
                <w:rFonts w:ascii="Courier New" w:eastAsia="Times New Roman" w:hAnsi="Courier New" w:cs="Courier New"/>
                <w:sz w:val="20"/>
                <w:szCs w:val="20"/>
                <w:lang w:val="en-US" w:eastAsia="ru-RU"/>
              </w:rPr>
              <w:t>(</w:t>
            </w:r>
            <w:proofErr w:type="gramEnd"/>
            <w:r w:rsidRPr="008520A6">
              <w:rPr>
                <w:rFonts w:ascii="Courier New" w:eastAsia="Times New Roman" w:hAnsi="Courier New" w:cs="Courier New"/>
                <w:sz w:val="20"/>
                <w:szCs w:val="20"/>
                <w:lang w:val="en-US" w:eastAsia="ru-RU"/>
              </w:rPr>
              <w:t>"GPS is not enabled. Do you want to go to settings menu?");</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On pressing Settings button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alertDialog.setPositiveButton</w:t>
            </w:r>
            <w:proofErr w:type="spellEnd"/>
            <w:r w:rsidRPr="008520A6">
              <w:rPr>
                <w:rFonts w:ascii="Courier New" w:eastAsia="Times New Roman" w:hAnsi="Courier New" w:cs="Courier New"/>
                <w:sz w:val="20"/>
                <w:szCs w:val="20"/>
                <w:lang w:val="en-US" w:eastAsia="ru-RU"/>
              </w:rPr>
              <w:t>("Settings",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DialogInterface.OnClickListener</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onClick</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DialogInterface</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dialog,int</w:t>
            </w:r>
            <w:proofErr w:type="spell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which)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Intent </w:t>
            </w:r>
            <w:proofErr w:type="spellStart"/>
            <w:r w:rsidRPr="008520A6">
              <w:rPr>
                <w:rFonts w:ascii="Courier New" w:eastAsia="Times New Roman" w:hAnsi="Courier New" w:cs="Courier New"/>
                <w:sz w:val="20"/>
                <w:szCs w:val="20"/>
                <w:lang w:val="en-US" w:eastAsia="ru-RU"/>
              </w:rPr>
              <w:t>intent</w:t>
            </w:r>
            <w:proofErr w:type="spellEnd"/>
            <w:r w:rsidRPr="008520A6">
              <w:rPr>
                <w:rFonts w:ascii="Courier New" w:eastAsia="Times New Roman" w:hAnsi="Courier New" w:cs="Courier New"/>
                <w:sz w:val="20"/>
                <w:szCs w:val="20"/>
                <w:lang w:val="en-US" w:eastAsia="ru-RU"/>
              </w:rPr>
              <w:t xml:space="preserve"> = new</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Intent(</w:t>
            </w:r>
            <w:proofErr w:type="spellStart"/>
            <w:r w:rsidRPr="008520A6">
              <w:rPr>
                <w:rFonts w:ascii="Courier New" w:eastAsia="Times New Roman" w:hAnsi="Courier New" w:cs="Courier New"/>
                <w:sz w:val="20"/>
                <w:szCs w:val="20"/>
                <w:lang w:val="en-US" w:eastAsia="ru-RU"/>
              </w:rPr>
              <w:t>Settings.ACTION_LOCATION_SOURCE_SETTINGS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mContext.startActivity</w:t>
            </w:r>
            <w:proofErr w:type="spellEnd"/>
            <w:r w:rsidRPr="008520A6">
              <w:rPr>
                <w:rFonts w:ascii="Courier New" w:eastAsia="Times New Roman" w:hAnsi="Courier New" w:cs="Courier New"/>
                <w:sz w:val="20"/>
                <w:szCs w:val="20"/>
                <w:lang w:val="en-US" w:eastAsia="ru-RU"/>
              </w:rPr>
              <w:t>(intent);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on pressing cancel button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alertDialog.setNegativeButton</w:t>
            </w:r>
            <w:proofErr w:type="spellEnd"/>
            <w:r w:rsidRPr="008520A6">
              <w:rPr>
                <w:rFonts w:ascii="Courier New" w:eastAsia="Times New Roman" w:hAnsi="Courier New" w:cs="Courier New"/>
                <w:sz w:val="20"/>
                <w:szCs w:val="20"/>
                <w:lang w:val="en-US" w:eastAsia="ru-RU"/>
              </w:rPr>
              <w:t>("Cancel",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DialogInterface.OnClickListener</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onClick</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DialogInterface</w:t>
            </w:r>
            <w:proofErr w:type="spellEnd"/>
            <w:r w:rsidRPr="008520A6">
              <w:rPr>
                <w:rFonts w:ascii="Courier New" w:eastAsia="Times New Roman" w:hAnsi="Courier New" w:cs="Courier New"/>
                <w:sz w:val="20"/>
                <w:szCs w:val="20"/>
                <w:lang w:val="en-US" w:eastAsia="ru-RU"/>
              </w:rPr>
              <w:t xml:space="preserve"> dialog, </w:t>
            </w:r>
            <w:proofErr w:type="spellStart"/>
            <w:r w:rsidRPr="008520A6">
              <w:rPr>
                <w:rFonts w:ascii="Courier New" w:eastAsia="Times New Roman" w:hAnsi="Courier New" w:cs="Courier New"/>
                <w:sz w:val="20"/>
                <w:szCs w:val="20"/>
                <w:lang w:val="en-US" w:eastAsia="ru-RU"/>
              </w:rPr>
              <w:t>int</w:t>
            </w:r>
            <w:proofErr w:type="spell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which)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dialog.cancel</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Showing Alert Message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alertDialog.show</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onLocationChanged</w:t>
            </w:r>
            <w:proofErr w:type="spellEnd"/>
            <w:r w:rsidRPr="008520A6">
              <w:rPr>
                <w:rFonts w:ascii="Courier New" w:eastAsia="Times New Roman" w:hAnsi="Courier New" w:cs="Courier New"/>
                <w:sz w:val="20"/>
                <w:szCs w:val="20"/>
                <w:lang w:val="en-US" w:eastAsia="ru-RU"/>
              </w:rPr>
              <w:t>(Location location)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onProviderDisabled</w:t>
            </w:r>
            <w:proofErr w:type="spellEnd"/>
            <w:r w:rsidRPr="008520A6">
              <w:rPr>
                <w:rFonts w:ascii="Courier New" w:eastAsia="Times New Roman" w:hAnsi="Courier New" w:cs="Courier New"/>
                <w:sz w:val="20"/>
                <w:szCs w:val="20"/>
                <w:lang w:val="en-US" w:eastAsia="ru-RU"/>
              </w:rPr>
              <w:t>(String provider)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r w:rsidRPr="008520A6">
              <w:rPr>
                <w:rFonts w:ascii="Courier New" w:eastAsia="Times New Roman" w:hAnsi="Courier New" w:cs="Courier New"/>
                <w:sz w:val="20"/>
                <w:szCs w:val="20"/>
                <w:lang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onProviderEnabled</w:t>
            </w:r>
            <w:proofErr w:type="spellEnd"/>
            <w:r w:rsidRPr="008520A6">
              <w:rPr>
                <w:rFonts w:ascii="Courier New" w:eastAsia="Times New Roman" w:hAnsi="Courier New" w:cs="Courier New"/>
                <w:sz w:val="20"/>
                <w:szCs w:val="20"/>
                <w:lang w:val="en-US" w:eastAsia="ru-RU"/>
              </w:rPr>
              <w:t>(String provider)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onStatusChanged</w:t>
            </w:r>
            <w:proofErr w:type="spellEnd"/>
            <w:r w:rsidRPr="008520A6">
              <w:rPr>
                <w:rFonts w:ascii="Courier New" w:eastAsia="Times New Roman" w:hAnsi="Courier New" w:cs="Courier New"/>
                <w:sz w:val="20"/>
                <w:szCs w:val="20"/>
                <w:lang w:val="en-US" w:eastAsia="ru-RU"/>
              </w:rPr>
              <w:t xml:space="preserve">(String provider, </w:t>
            </w:r>
            <w:proofErr w:type="spellStart"/>
            <w:r w:rsidRPr="008520A6">
              <w:rPr>
                <w:rFonts w:ascii="Courier New" w:eastAsia="Times New Roman" w:hAnsi="Courier New" w:cs="Courier New"/>
                <w:sz w:val="20"/>
                <w:szCs w:val="20"/>
                <w:lang w:val="en-US" w:eastAsia="ru-RU"/>
              </w:rPr>
              <w:t>int</w:t>
            </w:r>
            <w:proofErr w:type="spellEnd"/>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status, Bundle extras)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IBinder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onBind</w:t>
            </w:r>
            <w:proofErr w:type="spellEnd"/>
            <w:r w:rsidRPr="008520A6">
              <w:rPr>
                <w:rFonts w:ascii="Courier New" w:eastAsia="Times New Roman" w:hAnsi="Courier New" w:cs="Courier New"/>
                <w:sz w:val="20"/>
                <w:szCs w:val="20"/>
                <w:lang w:val="en-US" w:eastAsia="ru-RU"/>
              </w:rPr>
              <w:t>(Intent arg0)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eastAsia="ru-RU"/>
              </w:rPr>
              <w:t>return</w:t>
            </w:r>
            <w:proofErr w:type="spellEnd"/>
            <w:r w:rsidRPr="008520A6">
              <w:rPr>
                <w:rFonts w:ascii="Times New Roman" w:eastAsia="Times New Roman" w:hAnsi="Times New Roman" w:cs="Times New Roman"/>
                <w:sz w:val="24"/>
                <w:szCs w:val="24"/>
                <w:lang w:eastAsia="ru-RU"/>
              </w:rPr>
              <w:t xml:space="preserve"> </w:t>
            </w:r>
            <w:proofErr w:type="spellStart"/>
            <w:r w:rsidRPr="008520A6">
              <w:rPr>
                <w:rFonts w:ascii="Courier New" w:eastAsia="Times New Roman" w:hAnsi="Courier New" w:cs="Courier New"/>
                <w:sz w:val="20"/>
                <w:szCs w:val="20"/>
                <w:lang w:eastAsia="ru-RU"/>
              </w:rPr>
              <w:t>null</w:t>
            </w:r>
            <w:proofErr w:type="spellEnd"/>
            <w:r w:rsidRPr="008520A6">
              <w:rPr>
                <w:rFonts w:ascii="Courier New" w:eastAsia="Times New Roman" w:hAnsi="Courier New" w:cs="Courier New"/>
                <w:sz w:val="20"/>
                <w:szCs w:val="20"/>
                <w:lang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w:t>
            </w:r>
          </w:p>
        </w:tc>
      </w:tr>
    </w:tbl>
    <w:p w:rsidR="008520A6" w:rsidRPr="008520A6" w:rsidRDefault="008520A6" w:rsidP="008520A6">
      <w:pPr>
        <w:shd w:val="clear" w:color="auto" w:fill="FFFFFF"/>
        <w:spacing w:before="288" w:after="240" w:line="240" w:lineRule="auto"/>
        <w:textAlignment w:val="baseline"/>
        <w:outlineLvl w:val="2"/>
        <w:rPr>
          <w:ins w:id="1" w:author="Unknown"/>
          <w:rFonts w:ascii="Arial" w:eastAsia="Times New Roman" w:hAnsi="Arial" w:cs="Arial"/>
          <w:b/>
          <w:bCs/>
          <w:color w:val="000000"/>
          <w:spacing w:val="-2"/>
          <w:sz w:val="30"/>
          <w:szCs w:val="30"/>
          <w:lang w:eastAsia="ru-RU"/>
        </w:rPr>
      </w:pPr>
      <w:proofErr w:type="spellStart"/>
      <w:ins w:id="2" w:author="Unknown">
        <w:r w:rsidRPr="008520A6">
          <w:rPr>
            <w:rFonts w:ascii="Arial" w:eastAsia="Times New Roman" w:hAnsi="Arial" w:cs="Arial"/>
            <w:b/>
            <w:bCs/>
            <w:color w:val="000000"/>
            <w:spacing w:val="-2"/>
            <w:sz w:val="30"/>
            <w:szCs w:val="30"/>
            <w:lang w:eastAsia="ru-RU"/>
          </w:rPr>
          <w:lastRenderedPageBreak/>
          <w:t>How</w:t>
        </w:r>
        <w:proofErr w:type="spellEnd"/>
        <w:r w:rsidRPr="008520A6">
          <w:rPr>
            <w:rFonts w:ascii="Arial" w:eastAsia="Times New Roman" w:hAnsi="Arial" w:cs="Arial"/>
            <w:b/>
            <w:bCs/>
            <w:color w:val="000000"/>
            <w:spacing w:val="-2"/>
            <w:sz w:val="30"/>
            <w:szCs w:val="30"/>
            <w:lang w:eastAsia="ru-RU"/>
          </w:rPr>
          <w:t xml:space="preserve"> </w:t>
        </w:r>
        <w:proofErr w:type="spellStart"/>
        <w:r w:rsidRPr="008520A6">
          <w:rPr>
            <w:rFonts w:ascii="Arial" w:eastAsia="Times New Roman" w:hAnsi="Arial" w:cs="Arial"/>
            <w:b/>
            <w:bCs/>
            <w:color w:val="000000"/>
            <w:spacing w:val="-2"/>
            <w:sz w:val="30"/>
            <w:szCs w:val="30"/>
            <w:lang w:eastAsia="ru-RU"/>
          </w:rPr>
          <w:t>to</w:t>
        </w:r>
        <w:proofErr w:type="spellEnd"/>
        <w:r w:rsidRPr="008520A6">
          <w:rPr>
            <w:rFonts w:ascii="Arial" w:eastAsia="Times New Roman" w:hAnsi="Arial" w:cs="Arial"/>
            <w:b/>
            <w:bCs/>
            <w:color w:val="000000"/>
            <w:spacing w:val="-2"/>
            <w:sz w:val="30"/>
            <w:szCs w:val="30"/>
            <w:lang w:eastAsia="ru-RU"/>
          </w:rPr>
          <w:t xml:space="preserve"> </w:t>
        </w:r>
        <w:proofErr w:type="spellStart"/>
        <w:r w:rsidRPr="008520A6">
          <w:rPr>
            <w:rFonts w:ascii="Arial" w:eastAsia="Times New Roman" w:hAnsi="Arial" w:cs="Arial"/>
            <w:b/>
            <w:bCs/>
            <w:color w:val="000000"/>
            <w:spacing w:val="-2"/>
            <w:sz w:val="30"/>
            <w:szCs w:val="30"/>
            <w:lang w:eastAsia="ru-RU"/>
          </w:rPr>
          <w:t>Use</w:t>
        </w:r>
        <w:proofErr w:type="spellEnd"/>
      </w:ins>
    </w:p>
    <w:p w:rsidR="008520A6" w:rsidRPr="008520A6" w:rsidRDefault="008520A6" w:rsidP="008520A6">
      <w:pPr>
        <w:shd w:val="clear" w:color="auto" w:fill="FFFFFF"/>
        <w:spacing w:after="0" w:line="408" w:lineRule="atLeast"/>
        <w:textAlignment w:val="baseline"/>
        <w:rPr>
          <w:ins w:id="3" w:author="Unknown"/>
          <w:rFonts w:ascii="Arial" w:eastAsia="Times New Roman" w:hAnsi="Arial" w:cs="Arial"/>
          <w:color w:val="1E1E1E"/>
          <w:sz w:val="23"/>
          <w:szCs w:val="23"/>
          <w:lang w:eastAsia="ru-RU"/>
        </w:rPr>
      </w:pPr>
      <w:ins w:id="4" w:author="Unknown">
        <w:r w:rsidRPr="008520A6">
          <w:rPr>
            <w:rFonts w:ascii="inherit" w:eastAsia="Times New Roman" w:hAnsi="inherit" w:cs="Arial"/>
            <w:b/>
            <w:bCs/>
            <w:color w:val="1E1E1E"/>
            <w:sz w:val="23"/>
            <w:szCs w:val="23"/>
            <w:bdr w:val="none" w:sz="0" w:space="0" w:color="auto" w:frame="1"/>
            <w:lang w:val="en-US" w:eastAsia="ru-RU"/>
          </w:rPr>
          <w:lastRenderedPageBreak/>
          <w:t>8</w:t>
        </w:r>
        <w:r w:rsidRPr="008520A6">
          <w:rPr>
            <w:rFonts w:ascii="Arial" w:eastAsia="Times New Roman" w:hAnsi="Arial" w:cs="Arial"/>
            <w:color w:val="1E1E1E"/>
            <w:sz w:val="23"/>
            <w:szCs w:val="23"/>
            <w:lang w:val="en-US" w:eastAsia="ru-RU"/>
          </w:rPr>
          <w:t xml:space="preserve">. You can get user’s current location by calling simple function from </w:t>
        </w:r>
        <w:proofErr w:type="spellStart"/>
        <w:r w:rsidRPr="008520A6">
          <w:rPr>
            <w:rFonts w:ascii="Arial" w:eastAsia="Times New Roman" w:hAnsi="Arial" w:cs="Arial"/>
            <w:color w:val="1E1E1E"/>
            <w:sz w:val="23"/>
            <w:szCs w:val="23"/>
            <w:lang w:val="en-US" w:eastAsia="ru-RU"/>
          </w:rPr>
          <w:t>GPSTracker</w:t>
        </w:r>
        <w:proofErr w:type="spellEnd"/>
        <w:r w:rsidRPr="008520A6">
          <w:rPr>
            <w:rFonts w:ascii="Arial" w:eastAsia="Times New Roman" w:hAnsi="Arial" w:cs="Arial"/>
            <w:color w:val="1E1E1E"/>
            <w:sz w:val="23"/>
            <w:szCs w:val="23"/>
            <w:lang w:val="en-US" w:eastAsia="ru-RU"/>
          </w:rPr>
          <w:t xml:space="preserve"> class. </w:t>
        </w:r>
        <w:proofErr w:type="spellStart"/>
        <w:r w:rsidRPr="008520A6">
          <w:rPr>
            <w:rFonts w:ascii="Arial" w:eastAsia="Times New Roman" w:hAnsi="Arial" w:cs="Arial"/>
            <w:color w:val="1E1E1E"/>
            <w:sz w:val="23"/>
            <w:szCs w:val="23"/>
            <w:lang w:eastAsia="ru-RU"/>
          </w:rPr>
          <w:t>Open</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your</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main</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activity</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and</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try</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the</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following</w:t>
        </w:r>
        <w:proofErr w:type="spellEnd"/>
        <w:r w:rsidRPr="008520A6">
          <w:rPr>
            <w:rFonts w:ascii="Arial" w:eastAsia="Times New Roman" w:hAnsi="Arial" w:cs="Arial"/>
            <w:color w:val="1E1E1E"/>
            <w:sz w:val="23"/>
            <w:szCs w:val="23"/>
            <w:lang w:eastAsia="ru-RU"/>
          </w:rPr>
          <w:t xml:space="preserve"> </w:t>
        </w:r>
        <w:proofErr w:type="spellStart"/>
        <w:r w:rsidRPr="008520A6">
          <w:rPr>
            <w:rFonts w:ascii="Arial" w:eastAsia="Times New Roman" w:hAnsi="Arial" w:cs="Arial"/>
            <w:color w:val="1E1E1E"/>
            <w:sz w:val="23"/>
            <w:szCs w:val="23"/>
            <w:lang w:eastAsia="ru-RU"/>
          </w:rPr>
          <w:t>code</w:t>
        </w:r>
        <w:proofErr w:type="spellEnd"/>
        <w:r w:rsidRPr="008520A6">
          <w:rPr>
            <w:rFonts w:ascii="Arial" w:eastAsia="Times New Roman" w:hAnsi="Arial" w:cs="Arial"/>
            <w:color w:val="1E1E1E"/>
            <w:sz w:val="23"/>
            <w:szCs w:val="23"/>
            <w:lang w:eastAsia="ru-RU"/>
          </w:rPr>
          <w:t>.</w:t>
        </w:r>
      </w:ins>
    </w:p>
    <w:p w:rsidR="008520A6" w:rsidRPr="008520A6" w:rsidRDefault="008520A6" w:rsidP="008520A6">
      <w:pPr>
        <w:shd w:val="clear" w:color="auto" w:fill="FFFFFF"/>
        <w:spacing w:after="0" w:line="408" w:lineRule="atLeast"/>
        <w:textAlignment w:val="baseline"/>
        <w:rPr>
          <w:ins w:id="5" w:author="Unknown"/>
          <w:rFonts w:ascii="Arial" w:eastAsia="Times New Roman" w:hAnsi="Arial" w:cs="Arial"/>
          <w:color w:val="1E1E1E"/>
          <w:sz w:val="23"/>
          <w:szCs w:val="23"/>
          <w:lang w:eastAsia="ru-RU"/>
        </w:rPr>
      </w:pPr>
      <w:proofErr w:type="spellStart"/>
      <w:ins w:id="6" w:author="Unknown">
        <w:r w:rsidRPr="008520A6">
          <w:rPr>
            <w:rFonts w:ascii="inherit" w:eastAsia="Times New Roman" w:hAnsi="inherit" w:cs="Arial"/>
            <w:b/>
            <w:bCs/>
            <w:color w:val="1E1E1E"/>
            <w:sz w:val="23"/>
            <w:szCs w:val="23"/>
            <w:bdr w:val="none" w:sz="0" w:space="0" w:color="auto" w:frame="1"/>
            <w:lang w:eastAsia="ru-RU"/>
          </w:rPr>
          <w:t>Check</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gps</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enabled</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or</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not</w:t>
        </w:r>
        <w:proofErr w:type="spellEnd"/>
      </w:ins>
    </w:p>
    <w:tbl>
      <w:tblPr>
        <w:tblW w:w="11220" w:type="dxa"/>
        <w:tblCellMar>
          <w:left w:w="0" w:type="dxa"/>
          <w:right w:w="0" w:type="dxa"/>
        </w:tblCellMar>
        <w:tblLook w:val="04A0" w:firstRow="1" w:lastRow="0" w:firstColumn="1" w:lastColumn="0" w:noHBand="0" w:noVBand="1"/>
      </w:tblPr>
      <w:tblGrid>
        <w:gridCol w:w="11220"/>
      </w:tblGrid>
      <w:tr w:rsidR="008520A6" w:rsidRPr="008520A6" w:rsidTr="008520A6">
        <w:tc>
          <w:tcPr>
            <w:tcW w:w="11220" w:type="dxa"/>
            <w:shd w:val="clear" w:color="auto" w:fill="auto"/>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gps</w:t>
            </w:r>
            <w:proofErr w:type="spellEnd"/>
            <w:r w:rsidRPr="008520A6">
              <w:rPr>
                <w:rFonts w:ascii="Courier New" w:eastAsia="Times New Roman" w:hAnsi="Courier New" w:cs="Courier New"/>
                <w:sz w:val="20"/>
                <w:szCs w:val="20"/>
                <w:lang w:val="en-US" w:eastAsia="ru-RU"/>
              </w:rPr>
              <w:t xml:space="preserve"> =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(this);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if(</w:t>
            </w:r>
            <w:proofErr w:type="spellStart"/>
            <w:r w:rsidRPr="008520A6">
              <w:rPr>
                <w:rFonts w:ascii="Courier New" w:eastAsia="Times New Roman" w:hAnsi="Courier New" w:cs="Courier New"/>
                <w:sz w:val="20"/>
                <w:szCs w:val="20"/>
                <w:lang w:val="en-US" w:eastAsia="ru-RU"/>
              </w:rPr>
              <w:t>gps.canGetLocation</w:t>
            </w:r>
            <w:proofErr w:type="spellEnd"/>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gps</w:t>
            </w:r>
            <w:proofErr w:type="spellEnd"/>
            <w:r w:rsidRPr="008520A6">
              <w:rPr>
                <w:rFonts w:ascii="Courier New" w:eastAsia="Times New Roman" w:hAnsi="Courier New" w:cs="Courier New"/>
                <w:sz w:val="20"/>
                <w:szCs w:val="20"/>
                <w:lang w:val="en-US" w:eastAsia="ru-RU"/>
              </w:rPr>
              <w:t xml:space="preserve"> enabled} // return </w:t>
            </w:r>
            <w:proofErr w:type="spellStart"/>
            <w:r w:rsidRPr="008520A6">
              <w:rPr>
                <w:rFonts w:ascii="Courier New" w:eastAsia="Times New Roman" w:hAnsi="Courier New" w:cs="Courier New"/>
                <w:sz w:val="20"/>
                <w:szCs w:val="20"/>
                <w:lang w:val="en-US" w:eastAsia="ru-RU"/>
              </w:rPr>
              <w:t>boolean</w:t>
            </w:r>
            <w:proofErr w:type="spellEnd"/>
            <w:r w:rsidRPr="008520A6">
              <w:rPr>
                <w:rFonts w:ascii="Courier New" w:eastAsia="Times New Roman" w:hAnsi="Courier New" w:cs="Courier New"/>
                <w:sz w:val="20"/>
                <w:szCs w:val="20"/>
                <w:lang w:val="en-US" w:eastAsia="ru-RU"/>
              </w:rPr>
              <w:t xml:space="preserve"> true/false</w:t>
            </w:r>
          </w:p>
        </w:tc>
      </w:tr>
    </w:tbl>
    <w:p w:rsidR="008520A6" w:rsidRPr="008520A6" w:rsidRDefault="008520A6" w:rsidP="008520A6">
      <w:pPr>
        <w:shd w:val="clear" w:color="auto" w:fill="FFFFFF"/>
        <w:spacing w:after="0" w:line="408" w:lineRule="atLeast"/>
        <w:textAlignment w:val="baseline"/>
        <w:rPr>
          <w:ins w:id="7" w:author="Unknown"/>
          <w:rFonts w:ascii="Arial" w:eastAsia="Times New Roman" w:hAnsi="Arial" w:cs="Arial"/>
          <w:color w:val="1E1E1E"/>
          <w:sz w:val="23"/>
          <w:szCs w:val="23"/>
          <w:lang w:eastAsia="ru-RU"/>
        </w:rPr>
      </w:pPr>
      <w:proofErr w:type="spellStart"/>
      <w:ins w:id="8" w:author="Unknown">
        <w:r w:rsidRPr="008520A6">
          <w:rPr>
            <w:rFonts w:ascii="inherit" w:eastAsia="Times New Roman" w:hAnsi="inherit" w:cs="Arial"/>
            <w:b/>
            <w:bCs/>
            <w:color w:val="1E1E1E"/>
            <w:sz w:val="23"/>
            <w:szCs w:val="23"/>
            <w:bdr w:val="none" w:sz="0" w:space="0" w:color="auto" w:frame="1"/>
            <w:lang w:eastAsia="ru-RU"/>
          </w:rPr>
          <w:t>Getting</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Latitude</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and</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Longitude</w:t>
        </w:r>
        <w:proofErr w:type="spellEnd"/>
      </w:ins>
    </w:p>
    <w:tbl>
      <w:tblPr>
        <w:tblW w:w="11220" w:type="dxa"/>
        <w:shd w:val="clear" w:color="auto" w:fill="DEDEDE"/>
        <w:tblCellMar>
          <w:left w:w="0" w:type="dxa"/>
          <w:right w:w="0" w:type="dxa"/>
        </w:tblCellMar>
        <w:tblLook w:val="04A0" w:firstRow="1" w:lastRow="0" w:firstColumn="1" w:lastColumn="0" w:noHBand="0" w:noVBand="1"/>
      </w:tblPr>
      <w:tblGrid>
        <w:gridCol w:w="11220"/>
      </w:tblGrid>
      <w:tr w:rsidR="008520A6" w:rsidRPr="008520A6" w:rsidTr="008520A6">
        <w:tc>
          <w:tcPr>
            <w:tcW w:w="11220" w:type="dxa"/>
            <w:shd w:val="clear" w:color="auto" w:fill="FF0000"/>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proofErr w:type="spellStart"/>
            <w:r w:rsidRPr="008520A6">
              <w:rPr>
                <w:rFonts w:ascii="Courier New" w:eastAsia="Times New Roman" w:hAnsi="Courier New" w:cs="Courier New"/>
                <w:sz w:val="20"/>
                <w:szCs w:val="20"/>
                <w:lang w:val="en-US" w:eastAsia="ru-RU"/>
              </w:rPr>
              <w:t>gps.getLatitude</w:t>
            </w:r>
            <w:proofErr w:type="spellEnd"/>
            <w:r w:rsidRPr="008520A6">
              <w:rPr>
                <w:rFonts w:ascii="Courier New" w:eastAsia="Times New Roman" w:hAnsi="Courier New" w:cs="Courier New"/>
                <w:sz w:val="20"/>
                <w:szCs w:val="20"/>
                <w:lang w:val="en-US" w:eastAsia="ru-RU"/>
              </w:rPr>
              <w:t>(); // returns latitude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proofErr w:type="spellStart"/>
            <w:r w:rsidRPr="008520A6">
              <w:rPr>
                <w:rFonts w:ascii="Courier New" w:eastAsia="Times New Roman" w:hAnsi="Courier New" w:cs="Courier New"/>
                <w:sz w:val="20"/>
                <w:szCs w:val="20"/>
                <w:lang w:val="en-US" w:eastAsia="ru-RU"/>
              </w:rPr>
              <w:t>gps.getLongitude</w:t>
            </w:r>
            <w:proofErr w:type="spellEnd"/>
            <w:r w:rsidRPr="008520A6">
              <w:rPr>
                <w:rFonts w:ascii="Courier New" w:eastAsia="Times New Roman" w:hAnsi="Courier New" w:cs="Courier New"/>
                <w:sz w:val="20"/>
                <w:szCs w:val="20"/>
                <w:lang w:val="en-US" w:eastAsia="ru-RU"/>
              </w:rPr>
              <w:t>(); // returns longitude</w:t>
            </w:r>
          </w:p>
        </w:tc>
      </w:tr>
    </w:tbl>
    <w:p w:rsidR="008520A6" w:rsidRPr="008520A6" w:rsidRDefault="008520A6" w:rsidP="008520A6">
      <w:pPr>
        <w:shd w:val="clear" w:color="auto" w:fill="FFFFFF"/>
        <w:spacing w:after="0" w:line="408" w:lineRule="atLeast"/>
        <w:textAlignment w:val="baseline"/>
        <w:rPr>
          <w:ins w:id="9" w:author="Unknown"/>
          <w:rFonts w:ascii="Arial" w:eastAsia="Times New Roman" w:hAnsi="Arial" w:cs="Arial"/>
          <w:color w:val="1E1E1E"/>
          <w:sz w:val="23"/>
          <w:szCs w:val="23"/>
          <w:lang w:eastAsia="ru-RU"/>
        </w:rPr>
      </w:pPr>
      <w:proofErr w:type="spellStart"/>
      <w:ins w:id="10" w:author="Unknown">
        <w:r w:rsidRPr="008520A6">
          <w:rPr>
            <w:rFonts w:ascii="inherit" w:eastAsia="Times New Roman" w:hAnsi="inherit" w:cs="Arial"/>
            <w:b/>
            <w:bCs/>
            <w:color w:val="1E1E1E"/>
            <w:sz w:val="23"/>
            <w:szCs w:val="23"/>
            <w:bdr w:val="none" w:sz="0" w:space="0" w:color="auto" w:frame="1"/>
            <w:lang w:eastAsia="ru-RU"/>
          </w:rPr>
          <w:t>Showing</w:t>
        </w:r>
        <w:proofErr w:type="spellEnd"/>
        <w:r w:rsidRPr="008520A6">
          <w:rPr>
            <w:rFonts w:ascii="inherit" w:eastAsia="Times New Roman" w:hAnsi="inherit" w:cs="Arial"/>
            <w:b/>
            <w:bCs/>
            <w:color w:val="1E1E1E"/>
            <w:sz w:val="23"/>
            <w:szCs w:val="23"/>
            <w:bdr w:val="none" w:sz="0" w:space="0" w:color="auto" w:frame="1"/>
            <w:lang w:eastAsia="ru-RU"/>
          </w:rPr>
          <w:t xml:space="preserve"> GPS </w:t>
        </w:r>
        <w:proofErr w:type="spellStart"/>
        <w:r w:rsidRPr="008520A6">
          <w:rPr>
            <w:rFonts w:ascii="inherit" w:eastAsia="Times New Roman" w:hAnsi="inherit" w:cs="Arial"/>
            <w:b/>
            <w:bCs/>
            <w:color w:val="1E1E1E"/>
            <w:sz w:val="23"/>
            <w:szCs w:val="23"/>
            <w:bdr w:val="none" w:sz="0" w:space="0" w:color="auto" w:frame="1"/>
            <w:lang w:eastAsia="ru-RU"/>
          </w:rPr>
          <w:t>Settings</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Alert</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Dialog</w:t>
        </w:r>
        <w:proofErr w:type="spellEnd"/>
      </w:ins>
    </w:p>
    <w:tbl>
      <w:tblPr>
        <w:tblW w:w="11220" w:type="dxa"/>
        <w:shd w:val="clear" w:color="auto" w:fill="DEDEDE"/>
        <w:tblCellMar>
          <w:left w:w="0" w:type="dxa"/>
          <w:right w:w="0" w:type="dxa"/>
        </w:tblCellMar>
        <w:tblLook w:val="04A0" w:firstRow="1" w:lastRow="0" w:firstColumn="1" w:lastColumn="0" w:noHBand="0" w:noVBand="1"/>
      </w:tblPr>
      <w:tblGrid>
        <w:gridCol w:w="11220"/>
      </w:tblGrid>
      <w:tr w:rsidR="008520A6" w:rsidRPr="008520A6" w:rsidTr="008520A6">
        <w:tc>
          <w:tcPr>
            <w:tcW w:w="11220" w:type="dxa"/>
            <w:shd w:val="clear" w:color="auto" w:fill="FF0000"/>
            <w:vAlign w:val="center"/>
            <w:hideMark/>
          </w:tcPr>
          <w:p w:rsidR="008520A6" w:rsidRPr="008520A6" w:rsidRDefault="008520A6" w:rsidP="008520A6">
            <w:pPr>
              <w:spacing w:after="0" w:line="240" w:lineRule="auto"/>
              <w:divId w:val="1090194771"/>
              <w:rPr>
                <w:rFonts w:ascii="Times New Roman" w:eastAsia="Times New Roman" w:hAnsi="Times New Roman" w:cs="Times New Roman"/>
                <w:sz w:val="24"/>
                <w:szCs w:val="24"/>
                <w:lang w:eastAsia="ru-RU"/>
              </w:rPr>
            </w:pPr>
            <w:proofErr w:type="spellStart"/>
            <w:r w:rsidRPr="008520A6">
              <w:rPr>
                <w:rFonts w:ascii="Courier New" w:eastAsia="Times New Roman" w:hAnsi="Courier New" w:cs="Courier New"/>
                <w:sz w:val="20"/>
                <w:szCs w:val="20"/>
                <w:lang w:eastAsia="ru-RU"/>
              </w:rPr>
              <w:t>gps.showSettingsAlert</w:t>
            </w:r>
            <w:proofErr w:type="spellEnd"/>
            <w:r w:rsidRPr="008520A6">
              <w:rPr>
                <w:rFonts w:ascii="Courier New" w:eastAsia="Times New Roman" w:hAnsi="Courier New" w:cs="Courier New"/>
                <w:sz w:val="20"/>
                <w:szCs w:val="20"/>
                <w:lang w:eastAsia="ru-RU"/>
              </w:rPr>
              <w:t>();</w:t>
            </w:r>
          </w:p>
        </w:tc>
      </w:tr>
    </w:tbl>
    <w:p w:rsidR="008520A6" w:rsidRPr="008520A6" w:rsidRDefault="008520A6" w:rsidP="008520A6">
      <w:pPr>
        <w:shd w:val="clear" w:color="auto" w:fill="FFFFFF"/>
        <w:spacing w:after="0" w:line="408" w:lineRule="atLeast"/>
        <w:textAlignment w:val="baseline"/>
        <w:rPr>
          <w:ins w:id="11" w:author="Unknown"/>
          <w:rFonts w:ascii="Arial" w:eastAsia="Times New Roman" w:hAnsi="Arial" w:cs="Arial"/>
          <w:color w:val="1E1E1E"/>
          <w:sz w:val="23"/>
          <w:szCs w:val="23"/>
          <w:lang w:eastAsia="ru-RU"/>
        </w:rPr>
      </w:pPr>
      <w:proofErr w:type="spellStart"/>
      <w:ins w:id="12" w:author="Unknown">
        <w:r w:rsidRPr="008520A6">
          <w:rPr>
            <w:rFonts w:ascii="inherit" w:eastAsia="Times New Roman" w:hAnsi="inherit" w:cs="Arial"/>
            <w:b/>
            <w:bCs/>
            <w:color w:val="1E1E1E"/>
            <w:sz w:val="23"/>
            <w:szCs w:val="23"/>
            <w:bdr w:val="none" w:sz="0" w:space="0" w:color="auto" w:frame="1"/>
            <w:lang w:eastAsia="ru-RU"/>
          </w:rPr>
          <w:t>Stop</w:t>
        </w:r>
        <w:proofErr w:type="spellEnd"/>
        <w:r w:rsidRPr="008520A6">
          <w:rPr>
            <w:rFonts w:ascii="inherit" w:eastAsia="Times New Roman" w:hAnsi="inherit" w:cs="Arial"/>
            <w:b/>
            <w:bCs/>
            <w:color w:val="1E1E1E"/>
            <w:sz w:val="23"/>
            <w:szCs w:val="23"/>
            <w:bdr w:val="none" w:sz="0" w:space="0" w:color="auto" w:frame="1"/>
            <w:lang w:eastAsia="ru-RU"/>
          </w:rPr>
          <w:t xml:space="preserve"> </w:t>
        </w:r>
        <w:proofErr w:type="spellStart"/>
        <w:r w:rsidRPr="008520A6">
          <w:rPr>
            <w:rFonts w:ascii="inherit" w:eastAsia="Times New Roman" w:hAnsi="inherit" w:cs="Arial"/>
            <w:b/>
            <w:bCs/>
            <w:color w:val="1E1E1E"/>
            <w:sz w:val="23"/>
            <w:szCs w:val="23"/>
            <w:bdr w:val="none" w:sz="0" w:space="0" w:color="auto" w:frame="1"/>
            <w:lang w:eastAsia="ru-RU"/>
          </w:rPr>
          <w:t>using</w:t>
        </w:r>
        <w:proofErr w:type="spellEnd"/>
        <w:r w:rsidRPr="008520A6">
          <w:rPr>
            <w:rFonts w:ascii="inherit" w:eastAsia="Times New Roman" w:hAnsi="inherit" w:cs="Arial"/>
            <w:b/>
            <w:bCs/>
            <w:color w:val="1E1E1E"/>
            <w:sz w:val="23"/>
            <w:szCs w:val="23"/>
            <w:bdr w:val="none" w:sz="0" w:space="0" w:color="auto" w:frame="1"/>
            <w:lang w:eastAsia="ru-RU"/>
          </w:rPr>
          <w:t xml:space="preserve"> GPS</w:t>
        </w:r>
      </w:ins>
    </w:p>
    <w:tbl>
      <w:tblPr>
        <w:tblW w:w="11220" w:type="dxa"/>
        <w:shd w:val="clear" w:color="auto" w:fill="FFFFFF" w:themeFill="background1"/>
        <w:tblCellMar>
          <w:left w:w="0" w:type="dxa"/>
          <w:right w:w="0" w:type="dxa"/>
        </w:tblCellMar>
        <w:tblLook w:val="04A0" w:firstRow="1" w:lastRow="0" w:firstColumn="1" w:lastColumn="0" w:noHBand="0" w:noVBand="1"/>
      </w:tblPr>
      <w:tblGrid>
        <w:gridCol w:w="7258"/>
        <w:gridCol w:w="3962"/>
      </w:tblGrid>
      <w:tr w:rsidR="008520A6" w:rsidRPr="008520A6" w:rsidTr="008520A6">
        <w:trPr>
          <w:gridAfter w:val="1"/>
          <w:wAfter w:w="10080" w:type="dxa"/>
        </w:trPr>
        <w:tc>
          <w:tcPr>
            <w:tcW w:w="11220" w:type="dxa"/>
            <w:shd w:val="clear" w:color="auto" w:fill="FFFFFF" w:themeFill="background1"/>
            <w:vAlign w:val="center"/>
            <w:hideMark/>
          </w:tcPr>
          <w:p w:rsidR="008520A6" w:rsidRPr="008520A6" w:rsidRDefault="008520A6" w:rsidP="008520A6">
            <w:pPr>
              <w:spacing w:after="0" w:line="240" w:lineRule="auto"/>
              <w:divId w:val="1093673142"/>
              <w:rPr>
                <w:rFonts w:ascii="Times New Roman" w:eastAsia="Times New Roman" w:hAnsi="Times New Roman" w:cs="Times New Roman"/>
                <w:sz w:val="24"/>
                <w:szCs w:val="24"/>
                <w:lang w:eastAsia="ru-RU"/>
              </w:rPr>
            </w:pPr>
            <w:proofErr w:type="spellStart"/>
            <w:r w:rsidRPr="008520A6">
              <w:rPr>
                <w:rFonts w:ascii="Courier New" w:eastAsia="Times New Roman" w:hAnsi="Courier New" w:cs="Courier New"/>
                <w:sz w:val="20"/>
                <w:szCs w:val="20"/>
                <w:lang w:eastAsia="ru-RU"/>
              </w:rPr>
              <w:t>gps.stopUsingGPS</w:t>
            </w:r>
            <w:proofErr w:type="spellEnd"/>
            <w:r w:rsidRPr="008520A6">
              <w:rPr>
                <w:rFonts w:ascii="Courier New" w:eastAsia="Times New Roman" w:hAnsi="Courier New" w:cs="Courier New"/>
                <w:sz w:val="20"/>
                <w:szCs w:val="20"/>
                <w:lang w:eastAsia="ru-RU"/>
              </w:rPr>
              <w:t>();</w:t>
            </w:r>
          </w:p>
        </w:tc>
      </w:tr>
      <w:tr w:rsidR="008520A6" w:rsidRPr="008520A6" w:rsidTr="008520A6">
        <w:tc>
          <w:tcPr>
            <w:tcW w:w="0" w:type="auto"/>
            <w:gridSpan w:val="2"/>
            <w:shd w:val="clear" w:color="auto" w:fill="FFFFFF" w:themeFill="background1"/>
            <w:vAlign w:val="center"/>
            <w:hideMark/>
          </w:tcPr>
          <w:p w:rsidR="008520A6" w:rsidRPr="008520A6" w:rsidRDefault="008520A6" w:rsidP="008520A6">
            <w:pPr>
              <w:spacing w:after="0" w:line="240" w:lineRule="auto"/>
              <w:jc w:val="center"/>
              <w:rPr>
                <w:rFonts w:ascii="Times New Roman" w:eastAsia="Times New Roman" w:hAnsi="Times New Roman" w:cs="Times New Roman"/>
                <w:sz w:val="24"/>
                <w:szCs w:val="24"/>
                <w:lang w:eastAsia="ru-RU"/>
              </w:rPr>
            </w:pPr>
            <w:r w:rsidRPr="008520A6">
              <w:rPr>
                <w:rFonts w:ascii="Times New Roman" w:eastAsia="Times New Roman" w:hAnsi="Times New Roman" w:cs="Times New Roman"/>
                <w:sz w:val="24"/>
                <w:szCs w:val="24"/>
                <w:lang w:eastAsia="ru-RU"/>
              </w:rPr>
              <w:t>AndroidGPSTrackingActivity.java</w:t>
            </w:r>
          </w:p>
        </w:tc>
      </w:tr>
      <w:tr w:rsidR="008520A6" w:rsidRPr="008520A6" w:rsidTr="008520A6">
        <w:tc>
          <w:tcPr>
            <w:tcW w:w="21300" w:type="dxa"/>
            <w:gridSpan w:val="2"/>
            <w:shd w:val="clear" w:color="auto" w:fill="FFFFFF" w:themeFill="background1"/>
            <w:vAlign w:val="center"/>
            <w:hideMark/>
          </w:tcPr>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package</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com.example.gpstracking</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android.app.Activity</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android.os.Bundle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android.view.View</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android.widget.Button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import</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android.widget.Toast</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class</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AndroidGPSTrackingActivity</w:t>
            </w:r>
            <w:proofErr w:type="spellEnd"/>
            <w:r w:rsidRPr="008520A6">
              <w:rPr>
                <w:rFonts w:ascii="Courier New" w:eastAsia="Times New Roman" w:hAnsi="Courier New" w:cs="Courier New"/>
                <w:sz w:val="20"/>
                <w:szCs w:val="20"/>
                <w:lang w:val="en-US" w:eastAsia="ru-RU"/>
              </w:rPr>
              <w:t xml:space="preserve"> extends</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Activity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Button </w:t>
            </w:r>
            <w:proofErr w:type="spellStart"/>
            <w:r w:rsidRPr="008520A6">
              <w:rPr>
                <w:rFonts w:ascii="Courier New" w:eastAsia="Times New Roman" w:hAnsi="Courier New" w:cs="Courier New"/>
                <w:sz w:val="20"/>
                <w:szCs w:val="20"/>
                <w:lang w:val="en-US" w:eastAsia="ru-RU"/>
              </w:rPr>
              <w:t>btnShowLocation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 xml:space="preserve"> class</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 xml:space="preserve"> </w:t>
            </w:r>
            <w:proofErr w:type="spellStart"/>
            <w:r w:rsidRPr="008520A6">
              <w:rPr>
                <w:rFonts w:ascii="Courier New" w:eastAsia="Times New Roman" w:hAnsi="Courier New" w:cs="Courier New"/>
                <w:sz w:val="20"/>
                <w:szCs w:val="20"/>
                <w:lang w:val="en-US" w:eastAsia="ru-RU"/>
              </w:rPr>
              <w:t>gps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onCreate</w:t>
            </w:r>
            <w:proofErr w:type="spellEnd"/>
            <w:r w:rsidRPr="008520A6">
              <w:rPr>
                <w:rFonts w:ascii="Courier New" w:eastAsia="Times New Roman" w:hAnsi="Courier New" w:cs="Courier New"/>
                <w:sz w:val="20"/>
                <w:szCs w:val="20"/>
                <w:lang w:val="en-US" w:eastAsia="ru-RU"/>
              </w:rPr>
              <w:t xml:space="preserve">(Bundle </w:t>
            </w:r>
            <w:proofErr w:type="spellStart"/>
            <w:r w:rsidRPr="008520A6">
              <w:rPr>
                <w:rFonts w:ascii="Courier New" w:eastAsia="Times New Roman" w:hAnsi="Courier New" w:cs="Courier New"/>
                <w:sz w:val="20"/>
                <w:szCs w:val="20"/>
                <w:lang w:val="en-US" w:eastAsia="ru-RU"/>
              </w:rPr>
              <w:t>savedInstanceState</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super.onCreate</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savedInstanceState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setContentView</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R.layout.main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btnShowLocation</w:t>
            </w:r>
            <w:proofErr w:type="spellEnd"/>
            <w:r w:rsidRPr="008520A6">
              <w:rPr>
                <w:rFonts w:ascii="Courier New" w:eastAsia="Times New Roman" w:hAnsi="Courier New" w:cs="Courier New"/>
                <w:sz w:val="20"/>
                <w:szCs w:val="20"/>
                <w:lang w:val="en-US" w:eastAsia="ru-RU"/>
              </w:rPr>
              <w:t xml:space="preserve"> = (Button) </w:t>
            </w:r>
            <w:proofErr w:type="spellStart"/>
            <w:r w:rsidRPr="008520A6">
              <w:rPr>
                <w:rFonts w:ascii="Courier New" w:eastAsia="Times New Roman" w:hAnsi="Courier New" w:cs="Courier New"/>
                <w:sz w:val="20"/>
                <w:szCs w:val="20"/>
                <w:lang w:val="en-US" w:eastAsia="ru-RU"/>
              </w:rPr>
              <w:t>findViewById</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R.id.btnShowLocation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show location button click event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btnShowLocation.setOnClickListener</w:t>
            </w:r>
            <w:proofErr w:type="spellEnd"/>
            <w:r w:rsidRPr="008520A6">
              <w:rPr>
                <w:rFonts w:ascii="Courier New" w:eastAsia="Times New Roman" w:hAnsi="Courier New" w:cs="Courier New"/>
                <w:sz w:val="20"/>
                <w:szCs w:val="20"/>
                <w:lang w:val="en-US" w:eastAsia="ru-RU"/>
              </w:rPr>
              <w:t>(new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View.OnClickListener</w:t>
            </w:r>
            <w:proofErr w:type="spellEnd"/>
            <w:r w:rsidRPr="008520A6">
              <w:rPr>
                <w:rFonts w:ascii="Courier New" w:eastAsia="Times New Roman" w:hAnsi="Courier New" w:cs="Courier New"/>
                <w:sz w:val="20"/>
                <w:szCs w:val="20"/>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@Override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public</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void</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onClick</w:t>
            </w:r>
            <w:proofErr w:type="spellEnd"/>
            <w:r w:rsidRPr="008520A6">
              <w:rPr>
                <w:rFonts w:ascii="Courier New" w:eastAsia="Times New Roman" w:hAnsi="Courier New" w:cs="Courier New"/>
                <w:sz w:val="20"/>
                <w:szCs w:val="20"/>
                <w:lang w:val="en-US" w:eastAsia="ru-RU"/>
              </w:rPr>
              <w:t xml:space="preserve">(View arg0) {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create class object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gps</w:t>
            </w:r>
            <w:proofErr w:type="spellEnd"/>
            <w:r w:rsidRPr="008520A6">
              <w:rPr>
                <w:rFonts w:ascii="Courier New" w:eastAsia="Times New Roman" w:hAnsi="Courier New" w:cs="Courier New"/>
                <w:sz w:val="20"/>
                <w:szCs w:val="20"/>
                <w:lang w:val="en-US" w:eastAsia="ru-RU"/>
              </w:rPr>
              <w:t xml:space="preserve"> = new</w:t>
            </w:r>
            <w:r w:rsidRPr="008520A6">
              <w:rPr>
                <w:rFonts w:ascii="Times New Roman" w:eastAsia="Times New Roman" w:hAnsi="Times New Roman" w:cs="Times New Roman"/>
                <w:sz w:val="24"/>
                <w:szCs w:val="24"/>
                <w:lang w:val="en-US" w:eastAsia="ru-RU"/>
              </w:rPr>
              <w:t xml:space="preserve"> </w:t>
            </w:r>
            <w:proofErr w:type="spellStart"/>
            <w:r w:rsidRPr="008520A6">
              <w:rPr>
                <w:rFonts w:ascii="Courier New" w:eastAsia="Times New Roman" w:hAnsi="Courier New" w:cs="Courier New"/>
                <w:sz w:val="20"/>
                <w:szCs w:val="20"/>
                <w:lang w:val="en-US" w:eastAsia="ru-RU"/>
              </w:rPr>
              <w:t>GPSTracker</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AndroidGPSTrackingActivity.this</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xml:space="preserve">                // check if GPS enabled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if(</w:t>
            </w:r>
            <w:proofErr w:type="spellStart"/>
            <w:r w:rsidRPr="008520A6">
              <w:rPr>
                <w:rFonts w:ascii="Courier New" w:eastAsia="Times New Roman" w:hAnsi="Courier New" w:cs="Courier New"/>
                <w:sz w:val="20"/>
                <w:szCs w:val="20"/>
                <w:lang w:val="en-US" w:eastAsia="ru-RU"/>
              </w:rPr>
              <w:t>gps.canGetLocation</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double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latitude = </w:t>
            </w:r>
            <w:proofErr w:type="spellStart"/>
            <w:r w:rsidRPr="008520A6">
              <w:rPr>
                <w:rFonts w:ascii="Courier New" w:eastAsia="Times New Roman" w:hAnsi="Courier New" w:cs="Courier New"/>
                <w:sz w:val="20"/>
                <w:szCs w:val="20"/>
                <w:lang w:val="en-US" w:eastAsia="ru-RU"/>
              </w:rPr>
              <w:t>gps.getLatitude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double</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longitude = </w:t>
            </w:r>
            <w:proofErr w:type="spellStart"/>
            <w:r w:rsidRPr="008520A6">
              <w:rPr>
                <w:rFonts w:ascii="Courier New" w:eastAsia="Times New Roman" w:hAnsi="Courier New" w:cs="Courier New"/>
                <w:sz w:val="20"/>
                <w:szCs w:val="20"/>
                <w:lang w:val="en-US" w:eastAsia="ru-RU"/>
              </w:rPr>
              <w:t>gps.getLongitude</w:t>
            </w:r>
            <w:proofErr w:type="spellEnd"/>
            <w:r w:rsidRPr="008520A6">
              <w:rPr>
                <w:rFonts w:ascii="Courier New" w:eastAsia="Times New Roman" w:hAnsi="Courier New" w:cs="Courier New"/>
                <w:sz w:val="20"/>
                <w:szCs w:val="20"/>
                <w:lang w:val="en-US"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\n is for new line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w:t>
            </w:r>
            <w:proofErr w:type="spellStart"/>
            <w:r w:rsidRPr="008520A6">
              <w:rPr>
                <w:rFonts w:ascii="Courier New" w:eastAsia="Times New Roman" w:hAnsi="Courier New" w:cs="Courier New"/>
                <w:sz w:val="20"/>
                <w:szCs w:val="20"/>
                <w:lang w:val="en-US" w:eastAsia="ru-RU"/>
              </w:rPr>
              <w:t>Toast.makeText</w:t>
            </w:r>
            <w:proofErr w:type="spellEnd"/>
            <w:r w:rsidRPr="008520A6">
              <w:rPr>
                <w:rFonts w:ascii="Courier New" w:eastAsia="Times New Roman" w:hAnsi="Courier New" w:cs="Courier New"/>
                <w:sz w:val="20"/>
                <w:szCs w:val="20"/>
                <w:lang w:val="en-US" w:eastAsia="ru-RU"/>
              </w:rPr>
              <w:t>(</w:t>
            </w:r>
            <w:proofErr w:type="spellStart"/>
            <w:r w:rsidRPr="008520A6">
              <w:rPr>
                <w:rFonts w:ascii="Courier New" w:eastAsia="Times New Roman" w:hAnsi="Courier New" w:cs="Courier New"/>
                <w:sz w:val="20"/>
                <w:szCs w:val="20"/>
                <w:lang w:val="en-US" w:eastAsia="ru-RU"/>
              </w:rPr>
              <w:t>getApplicationContext</w:t>
            </w:r>
            <w:proofErr w:type="spellEnd"/>
            <w:r w:rsidRPr="008520A6">
              <w:rPr>
                <w:rFonts w:ascii="Courier New" w:eastAsia="Times New Roman" w:hAnsi="Courier New" w:cs="Courier New"/>
                <w:sz w:val="20"/>
                <w:szCs w:val="20"/>
                <w:lang w:val="en-US" w:eastAsia="ru-RU"/>
              </w:rPr>
              <w:t>(), "Your Location is - \</w:t>
            </w:r>
            <w:proofErr w:type="spellStart"/>
            <w:r w:rsidRPr="008520A6">
              <w:rPr>
                <w:rFonts w:ascii="Courier New" w:eastAsia="Times New Roman" w:hAnsi="Courier New" w:cs="Courier New"/>
                <w:sz w:val="20"/>
                <w:szCs w:val="20"/>
                <w:lang w:val="en-US" w:eastAsia="ru-RU"/>
              </w:rPr>
              <w:t>nLat</w:t>
            </w:r>
            <w:proofErr w:type="spellEnd"/>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latitude + "\</w:t>
            </w:r>
            <w:proofErr w:type="spellStart"/>
            <w:r w:rsidRPr="008520A6">
              <w:rPr>
                <w:rFonts w:ascii="Courier New" w:eastAsia="Times New Roman" w:hAnsi="Courier New" w:cs="Courier New"/>
                <w:sz w:val="20"/>
                <w:szCs w:val="20"/>
                <w:lang w:val="en-US" w:eastAsia="ru-RU"/>
              </w:rPr>
              <w:t>nLong</w:t>
            </w:r>
            <w:proofErr w:type="spellEnd"/>
            <w:r w:rsidRPr="008520A6">
              <w:rPr>
                <w:rFonts w:ascii="Courier New" w:eastAsia="Times New Roman" w:hAnsi="Courier New" w:cs="Courier New"/>
                <w:sz w:val="20"/>
                <w:szCs w:val="20"/>
                <w:lang w:val="en-US" w:eastAsia="ru-RU"/>
              </w:rPr>
              <w:t>: "</w:t>
            </w:r>
            <w:r w:rsidRPr="008520A6">
              <w:rPr>
                <w:rFonts w:ascii="Times New Roman" w:eastAsia="Times New Roman" w:hAnsi="Times New Roman" w:cs="Times New Roman"/>
                <w:sz w:val="24"/>
                <w:szCs w:val="24"/>
                <w:lang w:val="en-US" w:eastAsia="ru-RU"/>
              </w:rPr>
              <w:t xml:space="preserve"> </w:t>
            </w:r>
            <w:r w:rsidRPr="008520A6">
              <w:rPr>
                <w:rFonts w:ascii="Courier New" w:eastAsia="Times New Roman" w:hAnsi="Courier New" w:cs="Courier New"/>
                <w:sz w:val="20"/>
                <w:szCs w:val="20"/>
                <w:lang w:val="en-US" w:eastAsia="ru-RU"/>
              </w:rPr>
              <w:t xml:space="preserve">+ longitude, </w:t>
            </w:r>
            <w:proofErr w:type="spellStart"/>
            <w:r w:rsidRPr="008520A6">
              <w:rPr>
                <w:rFonts w:ascii="Courier New" w:eastAsia="Times New Roman" w:hAnsi="Courier New" w:cs="Courier New"/>
                <w:sz w:val="20"/>
                <w:szCs w:val="20"/>
                <w:lang w:val="en-US" w:eastAsia="ru-RU"/>
              </w:rPr>
              <w:t>Toast.LENGTH_LONG</w:t>
            </w:r>
            <w:proofErr w:type="spellEnd"/>
            <w:r w:rsidRPr="008520A6">
              <w:rPr>
                <w:rFonts w:ascii="Courier New" w:eastAsia="Times New Roman" w:hAnsi="Courier New" w:cs="Courier New"/>
                <w:sz w:val="20"/>
                <w:szCs w:val="20"/>
                <w:lang w:val="en-US" w:eastAsia="ru-RU"/>
              </w:rPr>
              <w:t xml:space="preserve">).show();    </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}else{</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can't get location</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GPS or Network is not enabled</w:t>
            </w:r>
          </w:p>
          <w:p w:rsidR="008520A6" w:rsidRPr="008520A6" w:rsidRDefault="008520A6" w:rsidP="008520A6">
            <w:pPr>
              <w:spacing w:after="0" w:line="240" w:lineRule="auto"/>
              <w:rPr>
                <w:rFonts w:ascii="Times New Roman" w:eastAsia="Times New Roman" w:hAnsi="Times New Roman" w:cs="Times New Roman"/>
                <w:sz w:val="24"/>
                <w:szCs w:val="24"/>
                <w:lang w:val="en-US" w:eastAsia="ru-RU"/>
              </w:rPr>
            </w:pPr>
            <w:r w:rsidRPr="008520A6">
              <w:rPr>
                <w:rFonts w:ascii="Courier New" w:eastAsia="Times New Roman" w:hAnsi="Courier New" w:cs="Courier New"/>
                <w:sz w:val="20"/>
                <w:szCs w:val="20"/>
                <w:lang w:val="en-US" w:eastAsia="ru-RU"/>
              </w:rPr>
              <w:t>                    // Ask user to enable GPS/network in settings</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val="en-US" w:eastAsia="ru-RU"/>
              </w:rPr>
              <w:lastRenderedPageBreak/>
              <w:t>                    </w:t>
            </w:r>
            <w:proofErr w:type="spellStart"/>
            <w:r w:rsidRPr="008520A6">
              <w:rPr>
                <w:rFonts w:ascii="Courier New" w:eastAsia="Times New Roman" w:hAnsi="Courier New" w:cs="Courier New"/>
                <w:sz w:val="20"/>
                <w:szCs w:val="20"/>
                <w:lang w:eastAsia="ru-RU"/>
              </w:rPr>
              <w:t>gps.showSettingsAlert</w:t>
            </w:r>
            <w:proofErr w:type="spellEnd"/>
            <w:r w:rsidRPr="008520A6">
              <w:rPr>
                <w:rFonts w:ascii="Courier New" w:eastAsia="Times New Roman" w:hAnsi="Courier New" w:cs="Courier New"/>
                <w:sz w:val="20"/>
                <w:szCs w:val="20"/>
                <w:lang w:eastAsia="ru-RU"/>
              </w:rPr>
              <w:t>();</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r w:rsidRPr="008520A6">
              <w:rPr>
                <w:rFonts w:ascii="Times New Roman" w:eastAsia="Times New Roman" w:hAnsi="Times New Roman" w:cs="Times New Roman"/>
                <w:sz w:val="24"/>
                <w:szCs w:val="24"/>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    </w:t>
            </w:r>
            <w:r w:rsidRPr="008520A6">
              <w:rPr>
                <w:rFonts w:ascii="Times New Roman" w:eastAsia="Times New Roman" w:hAnsi="Times New Roman" w:cs="Times New Roman"/>
                <w:sz w:val="24"/>
                <w:szCs w:val="24"/>
                <w:lang w:eastAsia="ru-RU"/>
              </w:rPr>
              <w:t> </w:t>
            </w:r>
          </w:p>
          <w:p w:rsidR="008520A6" w:rsidRPr="008520A6" w:rsidRDefault="008520A6" w:rsidP="008520A6">
            <w:pPr>
              <w:spacing w:after="0" w:line="240" w:lineRule="auto"/>
              <w:rPr>
                <w:rFonts w:ascii="Times New Roman" w:eastAsia="Times New Roman" w:hAnsi="Times New Roman" w:cs="Times New Roman"/>
                <w:sz w:val="24"/>
                <w:szCs w:val="24"/>
                <w:lang w:eastAsia="ru-RU"/>
              </w:rPr>
            </w:pPr>
            <w:r w:rsidRPr="008520A6">
              <w:rPr>
                <w:rFonts w:ascii="Courier New" w:eastAsia="Times New Roman" w:hAnsi="Courier New" w:cs="Courier New"/>
                <w:sz w:val="20"/>
                <w:szCs w:val="20"/>
                <w:lang w:eastAsia="ru-RU"/>
              </w:rPr>
              <w:t>}</w:t>
            </w:r>
          </w:p>
        </w:tc>
      </w:tr>
    </w:tbl>
    <w:p w:rsidR="008520A6" w:rsidRPr="008520A6" w:rsidRDefault="008520A6" w:rsidP="008520A6">
      <w:pPr>
        <w:shd w:val="clear" w:color="auto" w:fill="FFFFFF"/>
        <w:spacing w:before="288" w:after="240" w:line="240" w:lineRule="auto"/>
        <w:textAlignment w:val="baseline"/>
        <w:outlineLvl w:val="2"/>
        <w:rPr>
          <w:ins w:id="13" w:author="Unknown"/>
          <w:rFonts w:ascii="Arial" w:eastAsia="Times New Roman" w:hAnsi="Arial" w:cs="Arial"/>
          <w:b/>
          <w:bCs/>
          <w:color w:val="000000"/>
          <w:spacing w:val="-2"/>
          <w:sz w:val="30"/>
          <w:szCs w:val="30"/>
          <w:lang w:val="en-US" w:eastAsia="ru-RU"/>
        </w:rPr>
      </w:pPr>
      <w:ins w:id="14" w:author="Unknown">
        <w:r w:rsidRPr="008520A6">
          <w:rPr>
            <w:rFonts w:ascii="Arial" w:eastAsia="Times New Roman" w:hAnsi="Arial" w:cs="Arial"/>
            <w:b/>
            <w:bCs/>
            <w:color w:val="000000"/>
            <w:spacing w:val="-2"/>
            <w:sz w:val="30"/>
            <w:szCs w:val="30"/>
            <w:lang w:val="en-US" w:eastAsia="ru-RU"/>
          </w:rPr>
          <w:lastRenderedPageBreak/>
          <w:t>Testing your GPS App in Emulator using DDMS Tool</w:t>
        </w:r>
      </w:ins>
    </w:p>
    <w:p w:rsidR="008520A6" w:rsidRPr="008520A6" w:rsidRDefault="008520A6" w:rsidP="008520A6">
      <w:pPr>
        <w:shd w:val="clear" w:color="auto" w:fill="FFFFFF"/>
        <w:spacing w:after="390" w:line="408" w:lineRule="atLeast"/>
        <w:textAlignment w:val="baseline"/>
        <w:rPr>
          <w:ins w:id="15" w:author="Unknown"/>
          <w:rFonts w:ascii="Arial" w:eastAsia="Times New Roman" w:hAnsi="Arial" w:cs="Arial"/>
          <w:color w:val="1E1E1E"/>
          <w:sz w:val="23"/>
          <w:szCs w:val="23"/>
          <w:lang w:val="en-US" w:eastAsia="ru-RU"/>
        </w:rPr>
      </w:pPr>
      <w:ins w:id="16" w:author="Unknown">
        <w:r w:rsidRPr="008520A6">
          <w:rPr>
            <w:rFonts w:ascii="Arial" w:eastAsia="Times New Roman" w:hAnsi="Arial" w:cs="Arial"/>
            <w:color w:val="1E1E1E"/>
            <w:sz w:val="23"/>
            <w:szCs w:val="23"/>
            <w:lang w:val="en-US" w:eastAsia="ru-RU"/>
          </w:rPr>
          <w:t>You can test your application in different ways. If you have real device you can directly test the application by installing your application. If you don’t have one, you can test the app using local emulator.</w:t>
        </w:r>
      </w:ins>
    </w:p>
    <w:p w:rsidR="008520A6" w:rsidRPr="008520A6" w:rsidRDefault="008520A6" w:rsidP="008520A6">
      <w:pPr>
        <w:shd w:val="clear" w:color="auto" w:fill="FFFFFF"/>
        <w:spacing w:after="0" w:line="408" w:lineRule="atLeast"/>
        <w:textAlignment w:val="baseline"/>
        <w:rPr>
          <w:ins w:id="17" w:author="Unknown"/>
          <w:rFonts w:ascii="Arial" w:eastAsia="Times New Roman" w:hAnsi="Arial" w:cs="Arial"/>
          <w:color w:val="1E1E1E"/>
          <w:sz w:val="23"/>
          <w:szCs w:val="23"/>
          <w:lang w:val="en-US" w:eastAsia="ru-RU"/>
        </w:rPr>
      </w:pPr>
      <w:ins w:id="18" w:author="Unknown">
        <w:r w:rsidRPr="008520A6">
          <w:rPr>
            <w:rFonts w:ascii="Arial" w:eastAsia="Times New Roman" w:hAnsi="Arial" w:cs="Arial"/>
            <w:color w:val="1E1E1E"/>
            <w:sz w:val="23"/>
            <w:szCs w:val="23"/>
            <w:lang w:val="en-US" w:eastAsia="ru-RU"/>
          </w:rPr>
          <w:t>After starting the emulator open DDMS tool form </w:t>
        </w:r>
        <w:proofErr w:type="spellStart"/>
        <w:r w:rsidRPr="008520A6">
          <w:rPr>
            <w:rFonts w:ascii="inherit" w:eastAsia="Times New Roman" w:hAnsi="inherit" w:cs="Arial"/>
            <w:b/>
            <w:bCs/>
            <w:color w:val="1E1E1E"/>
            <w:sz w:val="23"/>
            <w:szCs w:val="23"/>
            <w:bdr w:val="none" w:sz="0" w:space="0" w:color="auto" w:frame="1"/>
            <w:lang w:val="en-US" w:eastAsia="ru-RU"/>
          </w:rPr>
          <w:t>EClipse</w:t>
        </w:r>
        <w:proofErr w:type="spellEnd"/>
        <w:r w:rsidRPr="008520A6">
          <w:rPr>
            <w:rFonts w:ascii="inherit" w:eastAsia="Times New Roman" w:hAnsi="inherit" w:cs="Arial"/>
            <w:b/>
            <w:bCs/>
            <w:color w:val="1E1E1E"/>
            <w:sz w:val="23"/>
            <w:szCs w:val="23"/>
            <w:bdr w:val="none" w:sz="0" w:space="0" w:color="auto" w:frame="1"/>
            <w:lang w:val="en-US" w:eastAsia="ru-RU"/>
          </w:rPr>
          <w:t xml:space="preserve"> Windows </w:t>
        </w:r>
        <w:r w:rsidRPr="008520A6">
          <w:rPr>
            <w:rFonts w:ascii="Cambria Math" w:eastAsia="Times New Roman" w:hAnsi="Cambria Math" w:cs="Cambria Math"/>
            <w:b/>
            <w:bCs/>
            <w:color w:val="1E1E1E"/>
            <w:sz w:val="23"/>
            <w:szCs w:val="23"/>
            <w:bdr w:val="none" w:sz="0" w:space="0" w:color="auto" w:frame="1"/>
            <w:lang w:val="en-US" w:eastAsia="ru-RU"/>
          </w:rPr>
          <w:t>⇒</w:t>
        </w:r>
        <w:r w:rsidRPr="008520A6">
          <w:rPr>
            <w:rFonts w:ascii="inherit" w:eastAsia="Times New Roman" w:hAnsi="inherit" w:cs="Arial"/>
            <w:b/>
            <w:bCs/>
            <w:color w:val="1E1E1E"/>
            <w:sz w:val="23"/>
            <w:szCs w:val="23"/>
            <w:bdr w:val="none" w:sz="0" w:space="0" w:color="auto" w:frame="1"/>
            <w:lang w:val="en-US" w:eastAsia="ru-RU"/>
          </w:rPr>
          <w:t xml:space="preserve"> Show Perspective </w:t>
        </w:r>
        <w:r w:rsidRPr="008520A6">
          <w:rPr>
            <w:rFonts w:ascii="Cambria Math" w:eastAsia="Times New Roman" w:hAnsi="Cambria Math" w:cs="Cambria Math"/>
            <w:b/>
            <w:bCs/>
            <w:color w:val="1E1E1E"/>
            <w:sz w:val="23"/>
            <w:szCs w:val="23"/>
            <w:bdr w:val="none" w:sz="0" w:space="0" w:color="auto" w:frame="1"/>
            <w:lang w:val="en-US" w:eastAsia="ru-RU"/>
          </w:rPr>
          <w:t>⇒</w:t>
        </w:r>
        <w:r w:rsidRPr="008520A6">
          <w:rPr>
            <w:rFonts w:ascii="inherit" w:eastAsia="Times New Roman" w:hAnsi="inherit" w:cs="Arial"/>
            <w:b/>
            <w:bCs/>
            <w:color w:val="1E1E1E"/>
            <w:sz w:val="23"/>
            <w:szCs w:val="23"/>
            <w:bdr w:val="none" w:sz="0" w:space="0" w:color="auto" w:frame="1"/>
            <w:lang w:val="en-US" w:eastAsia="ru-RU"/>
          </w:rPr>
          <w:t xml:space="preserve"> DDMS</w:t>
        </w:r>
        <w:r w:rsidRPr="008520A6">
          <w:rPr>
            <w:rFonts w:ascii="Arial" w:eastAsia="Times New Roman" w:hAnsi="Arial" w:cs="Arial"/>
            <w:color w:val="1E1E1E"/>
            <w:sz w:val="23"/>
            <w:szCs w:val="23"/>
            <w:lang w:val="en-US" w:eastAsia="ru-RU"/>
          </w:rPr>
          <w:t> </w:t>
        </w:r>
        <w:proofErr w:type="gramStart"/>
        <w:r w:rsidRPr="008520A6">
          <w:rPr>
            <w:rFonts w:ascii="Arial" w:eastAsia="Times New Roman" w:hAnsi="Arial" w:cs="Arial"/>
            <w:color w:val="1E1E1E"/>
            <w:sz w:val="23"/>
            <w:szCs w:val="23"/>
            <w:lang w:val="en-US" w:eastAsia="ru-RU"/>
          </w:rPr>
          <w:t>( Also</w:t>
        </w:r>
        <w:proofErr w:type="gramEnd"/>
        <w:r w:rsidRPr="008520A6">
          <w:rPr>
            <w:rFonts w:ascii="Arial" w:eastAsia="Times New Roman" w:hAnsi="Arial" w:cs="Arial"/>
            <w:color w:val="1E1E1E"/>
            <w:sz w:val="23"/>
            <w:szCs w:val="23"/>
            <w:lang w:val="en-US" w:eastAsia="ru-RU"/>
          </w:rPr>
          <w:t xml:space="preserve"> you can find it on the right corner of IDE)</w:t>
        </w:r>
      </w:ins>
    </w:p>
    <w:p w:rsidR="008520A6" w:rsidRPr="008520A6" w:rsidRDefault="008520A6" w:rsidP="008520A6">
      <w:pPr>
        <w:shd w:val="clear" w:color="auto" w:fill="FFFFFF"/>
        <w:spacing w:after="390" w:line="408" w:lineRule="atLeast"/>
        <w:textAlignment w:val="baseline"/>
        <w:rPr>
          <w:ins w:id="19" w:author="Unknown"/>
          <w:rFonts w:ascii="Arial" w:eastAsia="Times New Roman" w:hAnsi="Arial" w:cs="Arial"/>
          <w:color w:val="1E1E1E"/>
          <w:sz w:val="23"/>
          <w:szCs w:val="23"/>
          <w:lang w:val="en-US" w:eastAsia="ru-RU"/>
        </w:rPr>
      </w:pPr>
      <w:ins w:id="20" w:author="Unknown">
        <w:r w:rsidRPr="008520A6">
          <w:rPr>
            <w:rFonts w:ascii="Arial" w:eastAsia="Times New Roman" w:hAnsi="Arial" w:cs="Arial"/>
            <w:color w:val="1E1E1E"/>
            <w:sz w:val="23"/>
            <w:szCs w:val="23"/>
            <w:lang w:val="en-US" w:eastAsia="ru-RU"/>
          </w:rPr>
          <w:t>In the DDMS tool you can find list of emulators you opened. Select the appropriate emulator. In Emulator Controls tab you can manually pass your latitude and longitude to emulator.</w:t>
        </w:r>
      </w:ins>
    </w:p>
    <w:p w:rsidR="008520A6" w:rsidRPr="008520A6" w:rsidRDefault="008520A6" w:rsidP="008520A6">
      <w:pPr>
        <w:shd w:val="clear" w:color="auto" w:fill="FFFFFF"/>
        <w:spacing w:after="390" w:line="408" w:lineRule="atLeast"/>
        <w:textAlignment w:val="baseline"/>
        <w:rPr>
          <w:ins w:id="21" w:author="Unknown"/>
          <w:rFonts w:ascii="Arial" w:eastAsia="Times New Roman" w:hAnsi="Arial" w:cs="Arial"/>
          <w:color w:val="1E1E1E"/>
          <w:sz w:val="23"/>
          <w:szCs w:val="23"/>
          <w:lang w:val="en-US" w:eastAsia="ru-RU"/>
        </w:rPr>
      </w:pPr>
      <w:ins w:id="22" w:author="Unknown">
        <w:r w:rsidRPr="008520A6">
          <w:rPr>
            <w:rFonts w:ascii="Arial" w:eastAsia="Times New Roman" w:hAnsi="Arial" w:cs="Arial"/>
            <w:color w:val="1E1E1E"/>
            <w:sz w:val="23"/>
            <w:szCs w:val="23"/>
            <w:lang w:val="en-US" w:eastAsia="ru-RU"/>
          </w:rPr>
          <w:t>You can find Emulator testing in demo video of this tutorial.</w:t>
        </w:r>
      </w:ins>
    </w:p>
    <w:p w:rsidR="008520A6" w:rsidRPr="008520A6" w:rsidRDefault="008520A6" w:rsidP="008520A6">
      <w:pPr>
        <w:shd w:val="clear" w:color="auto" w:fill="FFFFFF"/>
        <w:spacing w:after="0" w:line="408" w:lineRule="atLeast"/>
        <w:jc w:val="center"/>
        <w:textAlignment w:val="baseline"/>
        <w:rPr>
          <w:ins w:id="23" w:author="Unknown"/>
          <w:rFonts w:eastAsia="Times New Roman" w:cs="Arial"/>
          <w:color w:val="1E1E1E"/>
          <w:sz w:val="23"/>
          <w:szCs w:val="23"/>
          <w:lang w:val="en-US" w:eastAsia="ru-RU"/>
        </w:rPr>
      </w:pPr>
      <w:r>
        <w:rPr>
          <w:rFonts w:ascii="Arial" w:eastAsia="Times New Roman" w:hAnsi="Arial" w:cs="Arial"/>
          <w:noProof/>
          <w:color w:val="1E1E1E"/>
          <w:sz w:val="23"/>
          <w:szCs w:val="23"/>
          <w:lang w:eastAsia="ru-RU"/>
        </w:rPr>
        <w:lastRenderedPageBreak/>
        <mc:AlternateContent>
          <mc:Choice Requires="wps">
            <w:drawing>
              <wp:inline distT="0" distB="0" distL="0" distR="0" wp14:anchorId="15CCCC05" wp14:editId="6CBBABEA">
                <wp:extent cx="5524500" cy="5276850"/>
                <wp:effectExtent l="0" t="0" r="0" b="0"/>
                <wp:docPr id="2" name="Прямоугольник 2" descr="android gps user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527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android gps user location" style="width:435pt;height:4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" filled="f" stroked="f">
                <o:lock v:ext="edit" aspectratio="t"/>
                <w10:anchorlock/>
              </v:rect>
            </w:pict>
          </mc:Fallback>
        </mc:AlternateContent>
      </w:r>
    </w:p>
    <w:p w:rsidR="004B1DA3" w:rsidRDefault="004B1DA3"/>
    <w:sectPr w:rsidR="004B1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inherit">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A6"/>
    <w:rsid w:val="004B1DA3"/>
    <w:rsid w:val="007318D6"/>
    <w:rsid w:val="008520A6"/>
    <w:rsid w:val="00F10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1F8"/>
  </w:style>
  <w:style w:type="paragraph" w:styleId="2">
    <w:name w:val="heading 2"/>
    <w:basedOn w:val="a"/>
    <w:link w:val="20"/>
    <w:uiPriority w:val="9"/>
    <w:qFormat/>
    <w:rsid w:val="008520A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520A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101F8"/>
    <w:rPr>
      <w:b/>
      <w:bCs/>
    </w:rPr>
  </w:style>
  <w:style w:type="character" w:customStyle="1" w:styleId="20">
    <w:name w:val="Заголовок 2 Знак"/>
    <w:basedOn w:val="a0"/>
    <w:link w:val="2"/>
    <w:uiPriority w:val="9"/>
    <w:rsid w:val="008520A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520A6"/>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8520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520A6"/>
  </w:style>
  <w:style w:type="character" w:styleId="a5">
    <w:name w:val="Hyperlink"/>
    <w:basedOn w:val="a0"/>
    <w:uiPriority w:val="99"/>
    <w:semiHidden/>
    <w:unhideWhenUsed/>
    <w:rsid w:val="008520A6"/>
    <w:rPr>
      <w:color w:val="0000FF"/>
      <w:u w:val="single"/>
    </w:rPr>
  </w:style>
  <w:style w:type="character" w:styleId="a6">
    <w:name w:val="FollowedHyperlink"/>
    <w:basedOn w:val="a0"/>
    <w:uiPriority w:val="99"/>
    <w:semiHidden/>
    <w:unhideWhenUsed/>
    <w:rsid w:val="008520A6"/>
    <w:rPr>
      <w:color w:val="800080"/>
      <w:u w:val="single"/>
    </w:rPr>
  </w:style>
  <w:style w:type="character" w:styleId="a7">
    <w:name w:val="Emphasis"/>
    <w:basedOn w:val="a0"/>
    <w:uiPriority w:val="20"/>
    <w:qFormat/>
    <w:rsid w:val="008520A6"/>
    <w:rPr>
      <w:i/>
      <w:iCs/>
    </w:rPr>
  </w:style>
  <w:style w:type="character" w:styleId="HTML">
    <w:name w:val="HTML Code"/>
    <w:basedOn w:val="a0"/>
    <w:uiPriority w:val="99"/>
    <w:semiHidden/>
    <w:unhideWhenUsed/>
    <w:rsid w:val="008520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1F8"/>
  </w:style>
  <w:style w:type="paragraph" w:styleId="2">
    <w:name w:val="heading 2"/>
    <w:basedOn w:val="a"/>
    <w:link w:val="20"/>
    <w:uiPriority w:val="9"/>
    <w:qFormat/>
    <w:rsid w:val="008520A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520A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101F8"/>
    <w:rPr>
      <w:b/>
      <w:bCs/>
    </w:rPr>
  </w:style>
  <w:style w:type="character" w:customStyle="1" w:styleId="20">
    <w:name w:val="Заголовок 2 Знак"/>
    <w:basedOn w:val="a0"/>
    <w:link w:val="2"/>
    <w:uiPriority w:val="9"/>
    <w:rsid w:val="008520A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520A6"/>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8520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520A6"/>
  </w:style>
  <w:style w:type="character" w:styleId="a5">
    <w:name w:val="Hyperlink"/>
    <w:basedOn w:val="a0"/>
    <w:uiPriority w:val="99"/>
    <w:semiHidden/>
    <w:unhideWhenUsed/>
    <w:rsid w:val="008520A6"/>
    <w:rPr>
      <w:color w:val="0000FF"/>
      <w:u w:val="single"/>
    </w:rPr>
  </w:style>
  <w:style w:type="character" w:styleId="a6">
    <w:name w:val="FollowedHyperlink"/>
    <w:basedOn w:val="a0"/>
    <w:uiPriority w:val="99"/>
    <w:semiHidden/>
    <w:unhideWhenUsed/>
    <w:rsid w:val="008520A6"/>
    <w:rPr>
      <w:color w:val="800080"/>
      <w:u w:val="single"/>
    </w:rPr>
  </w:style>
  <w:style w:type="character" w:styleId="a7">
    <w:name w:val="Emphasis"/>
    <w:basedOn w:val="a0"/>
    <w:uiPriority w:val="20"/>
    <w:qFormat/>
    <w:rsid w:val="008520A6"/>
    <w:rPr>
      <w:i/>
      <w:iCs/>
    </w:rPr>
  </w:style>
  <w:style w:type="character" w:styleId="HTML">
    <w:name w:val="HTML Code"/>
    <w:basedOn w:val="a0"/>
    <w:uiPriority w:val="99"/>
    <w:semiHidden/>
    <w:unhideWhenUsed/>
    <w:rsid w:val="00852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309002">
      <w:bodyDiv w:val="1"/>
      <w:marLeft w:val="0"/>
      <w:marRight w:val="0"/>
      <w:marTop w:val="0"/>
      <w:marBottom w:val="0"/>
      <w:divBdr>
        <w:top w:val="none" w:sz="0" w:space="0" w:color="auto"/>
        <w:left w:val="none" w:sz="0" w:space="0" w:color="auto"/>
        <w:bottom w:val="none" w:sz="0" w:space="0" w:color="auto"/>
        <w:right w:val="none" w:sz="0" w:space="0" w:color="auto"/>
      </w:divBdr>
      <w:divsChild>
        <w:div w:id="1695501354">
          <w:marLeft w:val="0"/>
          <w:marRight w:val="0"/>
          <w:marTop w:val="0"/>
          <w:marBottom w:val="0"/>
          <w:divBdr>
            <w:top w:val="none" w:sz="0" w:space="0" w:color="auto"/>
            <w:left w:val="none" w:sz="0" w:space="0" w:color="auto"/>
            <w:bottom w:val="none" w:sz="0" w:space="0" w:color="auto"/>
            <w:right w:val="none" w:sz="0" w:space="0" w:color="auto"/>
          </w:divBdr>
          <w:divsChild>
            <w:div w:id="393744895">
              <w:marLeft w:val="0"/>
              <w:marRight w:val="0"/>
              <w:marTop w:val="0"/>
              <w:marBottom w:val="0"/>
              <w:divBdr>
                <w:top w:val="none" w:sz="0" w:space="0" w:color="auto"/>
                <w:left w:val="none" w:sz="0" w:space="0" w:color="auto"/>
                <w:bottom w:val="none" w:sz="0" w:space="0" w:color="auto"/>
                <w:right w:val="none" w:sz="0" w:space="0" w:color="auto"/>
              </w:divBdr>
              <w:divsChild>
                <w:div w:id="225191158">
                  <w:marLeft w:val="0"/>
                  <w:marRight w:val="0"/>
                  <w:marTop w:val="0"/>
                  <w:marBottom w:val="0"/>
                  <w:divBdr>
                    <w:top w:val="none" w:sz="0" w:space="0" w:color="auto"/>
                    <w:left w:val="none" w:sz="0" w:space="0" w:color="auto"/>
                    <w:bottom w:val="none" w:sz="0" w:space="0" w:color="auto"/>
                    <w:right w:val="none" w:sz="0" w:space="0" w:color="auto"/>
                  </w:divBdr>
                </w:div>
                <w:div w:id="1900245461">
                  <w:marLeft w:val="0"/>
                  <w:marRight w:val="0"/>
                  <w:marTop w:val="0"/>
                  <w:marBottom w:val="0"/>
                  <w:divBdr>
                    <w:top w:val="none" w:sz="0" w:space="0" w:color="auto"/>
                    <w:left w:val="none" w:sz="0" w:space="0" w:color="auto"/>
                    <w:bottom w:val="none" w:sz="0" w:space="0" w:color="auto"/>
                    <w:right w:val="none" w:sz="0" w:space="0" w:color="auto"/>
                  </w:divBdr>
                </w:div>
                <w:div w:id="730081513">
                  <w:marLeft w:val="0"/>
                  <w:marRight w:val="0"/>
                  <w:marTop w:val="0"/>
                  <w:marBottom w:val="0"/>
                  <w:divBdr>
                    <w:top w:val="none" w:sz="0" w:space="0" w:color="auto"/>
                    <w:left w:val="none" w:sz="0" w:space="0" w:color="auto"/>
                    <w:bottom w:val="none" w:sz="0" w:space="0" w:color="auto"/>
                    <w:right w:val="none" w:sz="0" w:space="0" w:color="auto"/>
                  </w:divBdr>
                </w:div>
                <w:div w:id="149685211">
                  <w:marLeft w:val="0"/>
                  <w:marRight w:val="0"/>
                  <w:marTop w:val="0"/>
                  <w:marBottom w:val="0"/>
                  <w:divBdr>
                    <w:top w:val="none" w:sz="0" w:space="0" w:color="auto"/>
                    <w:left w:val="none" w:sz="0" w:space="0" w:color="auto"/>
                    <w:bottom w:val="none" w:sz="0" w:space="0" w:color="auto"/>
                    <w:right w:val="none" w:sz="0" w:space="0" w:color="auto"/>
                  </w:divBdr>
                </w:div>
                <w:div w:id="2096170221">
                  <w:marLeft w:val="0"/>
                  <w:marRight w:val="0"/>
                  <w:marTop w:val="0"/>
                  <w:marBottom w:val="0"/>
                  <w:divBdr>
                    <w:top w:val="none" w:sz="0" w:space="0" w:color="auto"/>
                    <w:left w:val="none" w:sz="0" w:space="0" w:color="auto"/>
                    <w:bottom w:val="none" w:sz="0" w:space="0" w:color="auto"/>
                    <w:right w:val="none" w:sz="0" w:space="0" w:color="auto"/>
                  </w:divBdr>
                </w:div>
                <w:div w:id="2061898789">
                  <w:marLeft w:val="0"/>
                  <w:marRight w:val="0"/>
                  <w:marTop w:val="0"/>
                  <w:marBottom w:val="0"/>
                  <w:divBdr>
                    <w:top w:val="none" w:sz="0" w:space="0" w:color="auto"/>
                    <w:left w:val="none" w:sz="0" w:space="0" w:color="auto"/>
                    <w:bottom w:val="none" w:sz="0" w:space="0" w:color="auto"/>
                    <w:right w:val="none" w:sz="0" w:space="0" w:color="auto"/>
                  </w:divBdr>
                </w:div>
                <w:div w:id="1434588849">
                  <w:marLeft w:val="0"/>
                  <w:marRight w:val="0"/>
                  <w:marTop w:val="0"/>
                  <w:marBottom w:val="0"/>
                  <w:divBdr>
                    <w:top w:val="none" w:sz="0" w:space="0" w:color="auto"/>
                    <w:left w:val="none" w:sz="0" w:space="0" w:color="auto"/>
                    <w:bottom w:val="none" w:sz="0" w:space="0" w:color="auto"/>
                    <w:right w:val="none" w:sz="0" w:space="0" w:color="auto"/>
                  </w:divBdr>
                </w:div>
                <w:div w:id="523635297">
                  <w:marLeft w:val="0"/>
                  <w:marRight w:val="0"/>
                  <w:marTop w:val="0"/>
                  <w:marBottom w:val="0"/>
                  <w:divBdr>
                    <w:top w:val="none" w:sz="0" w:space="0" w:color="auto"/>
                    <w:left w:val="none" w:sz="0" w:space="0" w:color="auto"/>
                    <w:bottom w:val="none" w:sz="0" w:space="0" w:color="auto"/>
                    <w:right w:val="none" w:sz="0" w:space="0" w:color="auto"/>
                  </w:divBdr>
                </w:div>
                <w:div w:id="739671422">
                  <w:marLeft w:val="0"/>
                  <w:marRight w:val="0"/>
                  <w:marTop w:val="0"/>
                  <w:marBottom w:val="0"/>
                  <w:divBdr>
                    <w:top w:val="none" w:sz="0" w:space="0" w:color="auto"/>
                    <w:left w:val="none" w:sz="0" w:space="0" w:color="auto"/>
                    <w:bottom w:val="none" w:sz="0" w:space="0" w:color="auto"/>
                    <w:right w:val="none" w:sz="0" w:space="0" w:color="auto"/>
                  </w:divBdr>
                </w:div>
                <w:div w:id="2126194276">
                  <w:marLeft w:val="0"/>
                  <w:marRight w:val="0"/>
                  <w:marTop w:val="0"/>
                  <w:marBottom w:val="0"/>
                  <w:divBdr>
                    <w:top w:val="none" w:sz="0" w:space="0" w:color="auto"/>
                    <w:left w:val="none" w:sz="0" w:space="0" w:color="auto"/>
                    <w:bottom w:val="none" w:sz="0" w:space="0" w:color="auto"/>
                    <w:right w:val="none" w:sz="0" w:space="0" w:color="auto"/>
                  </w:divBdr>
                </w:div>
                <w:div w:id="1581328385">
                  <w:marLeft w:val="0"/>
                  <w:marRight w:val="0"/>
                  <w:marTop w:val="0"/>
                  <w:marBottom w:val="0"/>
                  <w:divBdr>
                    <w:top w:val="none" w:sz="0" w:space="0" w:color="auto"/>
                    <w:left w:val="none" w:sz="0" w:space="0" w:color="auto"/>
                    <w:bottom w:val="none" w:sz="0" w:space="0" w:color="auto"/>
                    <w:right w:val="none" w:sz="0" w:space="0" w:color="auto"/>
                  </w:divBdr>
                </w:div>
                <w:div w:id="1211306282">
                  <w:marLeft w:val="0"/>
                  <w:marRight w:val="0"/>
                  <w:marTop w:val="0"/>
                  <w:marBottom w:val="0"/>
                  <w:divBdr>
                    <w:top w:val="none" w:sz="0" w:space="0" w:color="auto"/>
                    <w:left w:val="none" w:sz="0" w:space="0" w:color="auto"/>
                    <w:bottom w:val="none" w:sz="0" w:space="0" w:color="auto"/>
                    <w:right w:val="none" w:sz="0" w:space="0" w:color="auto"/>
                  </w:divBdr>
                </w:div>
                <w:div w:id="2005739719">
                  <w:marLeft w:val="0"/>
                  <w:marRight w:val="0"/>
                  <w:marTop w:val="0"/>
                  <w:marBottom w:val="0"/>
                  <w:divBdr>
                    <w:top w:val="none" w:sz="0" w:space="0" w:color="auto"/>
                    <w:left w:val="none" w:sz="0" w:space="0" w:color="auto"/>
                    <w:bottom w:val="none" w:sz="0" w:space="0" w:color="auto"/>
                    <w:right w:val="none" w:sz="0" w:space="0" w:color="auto"/>
                  </w:divBdr>
                </w:div>
                <w:div w:id="1845319847">
                  <w:marLeft w:val="0"/>
                  <w:marRight w:val="0"/>
                  <w:marTop w:val="0"/>
                  <w:marBottom w:val="0"/>
                  <w:divBdr>
                    <w:top w:val="none" w:sz="0" w:space="0" w:color="auto"/>
                    <w:left w:val="none" w:sz="0" w:space="0" w:color="auto"/>
                    <w:bottom w:val="none" w:sz="0" w:space="0" w:color="auto"/>
                    <w:right w:val="none" w:sz="0" w:space="0" w:color="auto"/>
                  </w:divBdr>
                </w:div>
                <w:div w:id="606160151">
                  <w:marLeft w:val="0"/>
                  <w:marRight w:val="0"/>
                  <w:marTop w:val="0"/>
                  <w:marBottom w:val="0"/>
                  <w:divBdr>
                    <w:top w:val="none" w:sz="0" w:space="0" w:color="auto"/>
                    <w:left w:val="none" w:sz="0" w:space="0" w:color="auto"/>
                    <w:bottom w:val="none" w:sz="0" w:space="0" w:color="auto"/>
                    <w:right w:val="none" w:sz="0" w:space="0" w:color="auto"/>
                  </w:divBdr>
                </w:div>
                <w:div w:id="647439150">
                  <w:marLeft w:val="0"/>
                  <w:marRight w:val="0"/>
                  <w:marTop w:val="0"/>
                  <w:marBottom w:val="0"/>
                  <w:divBdr>
                    <w:top w:val="none" w:sz="0" w:space="0" w:color="auto"/>
                    <w:left w:val="none" w:sz="0" w:space="0" w:color="auto"/>
                    <w:bottom w:val="none" w:sz="0" w:space="0" w:color="auto"/>
                    <w:right w:val="none" w:sz="0" w:space="0" w:color="auto"/>
                  </w:divBdr>
                </w:div>
                <w:div w:id="1089622621">
                  <w:marLeft w:val="0"/>
                  <w:marRight w:val="0"/>
                  <w:marTop w:val="0"/>
                  <w:marBottom w:val="0"/>
                  <w:divBdr>
                    <w:top w:val="none" w:sz="0" w:space="0" w:color="auto"/>
                    <w:left w:val="none" w:sz="0" w:space="0" w:color="auto"/>
                    <w:bottom w:val="none" w:sz="0" w:space="0" w:color="auto"/>
                    <w:right w:val="none" w:sz="0" w:space="0" w:color="auto"/>
                  </w:divBdr>
                </w:div>
                <w:div w:id="1507356606">
                  <w:marLeft w:val="0"/>
                  <w:marRight w:val="0"/>
                  <w:marTop w:val="0"/>
                  <w:marBottom w:val="0"/>
                  <w:divBdr>
                    <w:top w:val="none" w:sz="0" w:space="0" w:color="auto"/>
                    <w:left w:val="none" w:sz="0" w:space="0" w:color="auto"/>
                    <w:bottom w:val="none" w:sz="0" w:space="0" w:color="auto"/>
                    <w:right w:val="none" w:sz="0" w:space="0" w:color="auto"/>
                  </w:divBdr>
                </w:div>
                <w:div w:id="2142459323">
                  <w:marLeft w:val="0"/>
                  <w:marRight w:val="0"/>
                  <w:marTop w:val="0"/>
                  <w:marBottom w:val="0"/>
                  <w:divBdr>
                    <w:top w:val="none" w:sz="0" w:space="0" w:color="auto"/>
                    <w:left w:val="none" w:sz="0" w:space="0" w:color="auto"/>
                    <w:bottom w:val="none" w:sz="0" w:space="0" w:color="auto"/>
                    <w:right w:val="none" w:sz="0" w:space="0" w:color="auto"/>
                  </w:divBdr>
                </w:div>
                <w:div w:id="2084208295">
                  <w:marLeft w:val="0"/>
                  <w:marRight w:val="0"/>
                  <w:marTop w:val="0"/>
                  <w:marBottom w:val="0"/>
                  <w:divBdr>
                    <w:top w:val="none" w:sz="0" w:space="0" w:color="auto"/>
                    <w:left w:val="none" w:sz="0" w:space="0" w:color="auto"/>
                    <w:bottom w:val="none" w:sz="0" w:space="0" w:color="auto"/>
                    <w:right w:val="none" w:sz="0" w:space="0" w:color="auto"/>
                  </w:divBdr>
                </w:div>
                <w:div w:id="1737775920">
                  <w:marLeft w:val="0"/>
                  <w:marRight w:val="0"/>
                  <w:marTop w:val="0"/>
                  <w:marBottom w:val="0"/>
                  <w:divBdr>
                    <w:top w:val="none" w:sz="0" w:space="0" w:color="auto"/>
                    <w:left w:val="none" w:sz="0" w:space="0" w:color="auto"/>
                    <w:bottom w:val="none" w:sz="0" w:space="0" w:color="auto"/>
                    <w:right w:val="none" w:sz="0" w:space="0" w:color="auto"/>
                  </w:divBdr>
                </w:div>
                <w:div w:id="1359621900">
                  <w:marLeft w:val="0"/>
                  <w:marRight w:val="0"/>
                  <w:marTop w:val="0"/>
                  <w:marBottom w:val="0"/>
                  <w:divBdr>
                    <w:top w:val="none" w:sz="0" w:space="0" w:color="auto"/>
                    <w:left w:val="none" w:sz="0" w:space="0" w:color="auto"/>
                    <w:bottom w:val="none" w:sz="0" w:space="0" w:color="auto"/>
                    <w:right w:val="none" w:sz="0" w:space="0" w:color="auto"/>
                  </w:divBdr>
                </w:div>
                <w:div w:id="1895578609">
                  <w:marLeft w:val="0"/>
                  <w:marRight w:val="0"/>
                  <w:marTop w:val="0"/>
                  <w:marBottom w:val="0"/>
                  <w:divBdr>
                    <w:top w:val="none" w:sz="0" w:space="0" w:color="auto"/>
                    <w:left w:val="none" w:sz="0" w:space="0" w:color="auto"/>
                    <w:bottom w:val="none" w:sz="0" w:space="0" w:color="auto"/>
                    <w:right w:val="none" w:sz="0" w:space="0" w:color="auto"/>
                  </w:divBdr>
                </w:div>
                <w:div w:id="680162890">
                  <w:marLeft w:val="0"/>
                  <w:marRight w:val="0"/>
                  <w:marTop w:val="0"/>
                  <w:marBottom w:val="0"/>
                  <w:divBdr>
                    <w:top w:val="none" w:sz="0" w:space="0" w:color="auto"/>
                    <w:left w:val="none" w:sz="0" w:space="0" w:color="auto"/>
                    <w:bottom w:val="none" w:sz="0" w:space="0" w:color="auto"/>
                    <w:right w:val="none" w:sz="0" w:space="0" w:color="auto"/>
                  </w:divBdr>
                </w:div>
                <w:div w:id="238097861">
                  <w:marLeft w:val="0"/>
                  <w:marRight w:val="0"/>
                  <w:marTop w:val="0"/>
                  <w:marBottom w:val="0"/>
                  <w:divBdr>
                    <w:top w:val="none" w:sz="0" w:space="0" w:color="auto"/>
                    <w:left w:val="none" w:sz="0" w:space="0" w:color="auto"/>
                    <w:bottom w:val="none" w:sz="0" w:space="0" w:color="auto"/>
                    <w:right w:val="none" w:sz="0" w:space="0" w:color="auto"/>
                  </w:divBdr>
                </w:div>
                <w:div w:id="9888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9147">
          <w:marLeft w:val="0"/>
          <w:marRight w:val="0"/>
          <w:marTop w:val="0"/>
          <w:marBottom w:val="0"/>
          <w:divBdr>
            <w:top w:val="none" w:sz="0" w:space="0" w:color="auto"/>
            <w:left w:val="none" w:sz="0" w:space="0" w:color="auto"/>
            <w:bottom w:val="none" w:sz="0" w:space="0" w:color="auto"/>
            <w:right w:val="none" w:sz="0" w:space="0" w:color="auto"/>
          </w:divBdr>
          <w:divsChild>
            <w:div w:id="620384684">
              <w:marLeft w:val="0"/>
              <w:marRight w:val="0"/>
              <w:marTop w:val="0"/>
              <w:marBottom w:val="0"/>
              <w:divBdr>
                <w:top w:val="none" w:sz="0" w:space="0" w:color="auto"/>
                <w:left w:val="none" w:sz="0" w:space="0" w:color="auto"/>
                <w:bottom w:val="none" w:sz="0" w:space="0" w:color="auto"/>
                <w:right w:val="none" w:sz="0" w:space="0" w:color="auto"/>
              </w:divBdr>
              <w:divsChild>
                <w:div w:id="21187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2275">
          <w:marLeft w:val="0"/>
          <w:marRight w:val="0"/>
          <w:marTop w:val="0"/>
          <w:marBottom w:val="0"/>
          <w:divBdr>
            <w:top w:val="none" w:sz="0" w:space="0" w:color="auto"/>
            <w:left w:val="none" w:sz="0" w:space="0" w:color="auto"/>
            <w:bottom w:val="none" w:sz="0" w:space="0" w:color="auto"/>
            <w:right w:val="none" w:sz="0" w:space="0" w:color="auto"/>
          </w:divBdr>
          <w:divsChild>
            <w:div w:id="754084918">
              <w:marLeft w:val="0"/>
              <w:marRight w:val="0"/>
              <w:marTop w:val="0"/>
              <w:marBottom w:val="0"/>
              <w:divBdr>
                <w:top w:val="none" w:sz="0" w:space="0" w:color="auto"/>
                <w:left w:val="none" w:sz="0" w:space="0" w:color="auto"/>
                <w:bottom w:val="none" w:sz="0" w:space="0" w:color="auto"/>
                <w:right w:val="none" w:sz="0" w:space="0" w:color="auto"/>
              </w:divBdr>
              <w:divsChild>
                <w:div w:id="398014286">
                  <w:marLeft w:val="0"/>
                  <w:marRight w:val="0"/>
                  <w:marTop w:val="0"/>
                  <w:marBottom w:val="0"/>
                  <w:divBdr>
                    <w:top w:val="none" w:sz="0" w:space="0" w:color="auto"/>
                    <w:left w:val="none" w:sz="0" w:space="0" w:color="auto"/>
                    <w:bottom w:val="none" w:sz="0" w:space="0" w:color="auto"/>
                    <w:right w:val="none" w:sz="0" w:space="0" w:color="auto"/>
                  </w:divBdr>
                </w:div>
                <w:div w:id="1269002381">
                  <w:marLeft w:val="0"/>
                  <w:marRight w:val="0"/>
                  <w:marTop w:val="0"/>
                  <w:marBottom w:val="0"/>
                  <w:divBdr>
                    <w:top w:val="none" w:sz="0" w:space="0" w:color="auto"/>
                    <w:left w:val="none" w:sz="0" w:space="0" w:color="auto"/>
                    <w:bottom w:val="none" w:sz="0" w:space="0" w:color="auto"/>
                    <w:right w:val="none" w:sz="0" w:space="0" w:color="auto"/>
                  </w:divBdr>
                </w:div>
                <w:div w:id="1747418749">
                  <w:marLeft w:val="0"/>
                  <w:marRight w:val="0"/>
                  <w:marTop w:val="0"/>
                  <w:marBottom w:val="0"/>
                  <w:divBdr>
                    <w:top w:val="none" w:sz="0" w:space="0" w:color="auto"/>
                    <w:left w:val="none" w:sz="0" w:space="0" w:color="auto"/>
                    <w:bottom w:val="none" w:sz="0" w:space="0" w:color="auto"/>
                    <w:right w:val="none" w:sz="0" w:space="0" w:color="auto"/>
                  </w:divBdr>
                </w:div>
                <w:div w:id="565263255">
                  <w:marLeft w:val="0"/>
                  <w:marRight w:val="0"/>
                  <w:marTop w:val="0"/>
                  <w:marBottom w:val="0"/>
                  <w:divBdr>
                    <w:top w:val="none" w:sz="0" w:space="0" w:color="auto"/>
                    <w:left w:val="none" w:sz="0" w:space="0" w:color="auto"/>
                    <w:bottom w:val="none" w:sz="0" w:space="0" w:color="auto"/>
                    <w:right w:val="none" w:sz="0" w:space="0" w:color="auto"/>
                  </w:divBdr>
                </w:div>
                <w:div w:id="439688340">
                  <w:marLeft w:val="0"/>
                  <w:marRight w:val="0"/>
                  <w:marTop w:val="0"/>
                  <w:marBottom w:val="0"/>
                  <w:divBdr>
                    <w:top w:val="none" w:sz="0" w:space="0" w:color="auto"/>
                    <w:left w:val="none" w:sz="0" w:space="0" w:color="auto"/>
                    <w:bottom w:val="none" w:sz="0" w:space="0" w:color="auto"/>
                    <w:right w:val="none" w:sz="0" w:space="0" w:color="auto"/>
                  </w:divBdr>
                </w:div>
                <w:div w:id="1963535005">
                  <w:marLeft w:val="0"/>
                  <w:marRight w:val="0"/>
                  <w:marTop w:val="0"/>
                  <w:marBottom w:val="0"/>
                  <w:divBdr>
                    <w:top w:val="none" w:sz="0" w:space="0" w:color="auto"/>
                    <w:left w:val="none" w:sz="0" w:space="0" w:color="auto"/>
                    <w:bottom w:val="none" w:sz="0" w:space="0" w:color="auto"/>
                    <w:right w:val="none" w:sz="0" w:space="0" w:color="auto"/>
                  </w:divBdr>
                </w:div>
                <w:div w:id="1315179882">
                  <w:marLeft w:val="0"/>
                  <w:marRight w:val="0"/>
                  <w:marTop w:val="0"/>
                  <w:marBottom w:val="0"/>
                  <w:divBdr>
                    <w:top w:val="none" w:sz="0" w:space="0" w:color="auto"/>
                    <w:left w:val="none" w:sz="0" w:space="0" w:color="auto"/>
                    <w:bottom w:val="none" w:sz="0" w:space="0" w:color="auto"/>
                    <w:right w:val="none" w:sz="0" w:space="0" w:color="auto"/>
                  </w:divBdr>
                </w:div>
                <w:div w:id="818500774">
                  <w:marLeft w:val="0"/>
                  <w:marRight w:val="0"/>
                  <w:marTop w:val="0"/>
                  <w:marBottom w:val="0"/>
                  <w:divBdr>
                    <w:top w:val="none" w:sz="0" w:space="0" w:color="auto"/>
                    <w:left w:val="none" w:sz="0" w:space="0" w:color="auto"/>
                    <w:bottom w:val="none" w:sz="0" w:space="0" w:color="auto"/>
                    <w:right w:val="none" w:sz="0" w:space="0" w:color="auto"/>
                  </w:divBdr>
                </w:div>
                <w:div w:id="2116242830">
                  <w:marLeft w:val="0"/>
                  <w:marRight w:val="0"/>
                  <w:marTop w:val="0"/>
                  <w:marBottom w:val="0"/>
                  <w:divBdr>
                    <w:top w:val="none" w:sz="0" w:space="0" w:color="auto"/>
                    <w:left w:val="none" w:sz="0" w:space="0" w:color="auto"/>
                    <w:bottom w:val="none" w:sz="0" w:space="0" w:color="auto"/>
                    <w:right w:val="none" w:sz="0" w:space="0" w:color="auto"/>
                  </w:divBdr>
                </w:div>
                <w:div w:id="1578126763">
                  <w:marLeft w:val="0"/>
                  <w:marRight w:val="0"/>
                  <w:marTop w:val="0"/>
                  <w:marBottom w:val="0"/>
                  <w:divBdr>
                    <w:top w:val="none" w:sz="0" w:space="0" w:color="auto"/>
                    <w:left w:val="none" w:sz="0" w:space="0" w:color="auto"/>
                    <w:bottom w:val="none" w:sz="0" w:space="0" w:color="auto"/>
                    <w:right w:val="none" w:sz="0" w:space="0" w:color="auto"/>
                  </w:divBdr>
                </w:div>
                <w:div w:id="729839005">
                  <w:marLeft w:val="0"/>
                  <w:marRight w:val="0"/>
                  <w:marTop w:val="0"/>
                  <w:marBottom w:val="0"/>
                  <w:divBdr>
                    <w:top w:val="none" w:sz="0" w:space="0" w:color="auto"/>
                    <w:left w:val="none" w:sz="0" w:space="0" w:color="auto"/>
                    <w:bottom w:val="none" w:sz="0" w:space="0" w:color="auto"/>
                    <w:right w:val="none" w:sz="0" w:space="0" w:color="auto"/>
                  </w:divBdr>
                </w:div>
                <w:div w:id="739713176">
                  <w:marLeft w:val="0"/>
                  <w:marRight w:val="0"/>
                  <w:marTop w:val="0"/>
                  <w:marBottom w:val="0"/>
                  <w:divBdr>
                    <w:top w:val="none" w:sz="0" w:space="0" w:color="auto"/>
                    <w:left w:val="none" w:sz="0" w:space="0" w:color="auto"/>
                    <w:bottom w:val="none" w:sz="0" w:space="0" w:color="auto"/>
                    <w:right w:val="none" w:sz="0" w:space="0" w:color="auto"/>
                  </w:divBdr>
                </w:div>
                <w:div w:id="1799906894">
                  <w:marLeft w:val="0"/>
                  <w:marRight w:val="0"/>
                  <w:marTop w:val="0"/>
                  <w:marBottom w:val="0"/>
                  <w:divBdr>
                    <w:top w:val="none" w:sz="0" w:space="0" w:color="auto"/>
                    <w:left w:val="none" w:sz="0" w:space="0" w:color="auto"/>
                    <w:bottom w:val="none" w:sz="0" w:space="0" w:color="auto"/>
                    <w:right w:val="none" w:sz="0" w:space="0" w:color="auto"/>
                  </w:divBdr>
                </w:div>
                <w:div w:id="1458599677">
                  <w:marLeft w:val="0"/>
                  <w:marRight w:val="0"/>
                  <w:marTop w:val="0"/>
                  <w:marBottom w:val="0"/>
                  <w:divBdr>
                    <w:top w:val="none" w:sz="0" w:space="0" w:color="auto"/>
                    <w:left w:val="none" w:sz="0" w:space="0" w:color="auto"/>
                    <w:bottom w:val="none" w:sz="0" w:space="0" w:color="auto"/>
                    <w:right w:val="none" w:sz="0" w:space="0" w:color="auto"/>
                  </w:divBdr>
                </w:div>
                <w:div w:id="1704359512">
                  <w:marLeft w:val="0"/>
                  <w:marRight w:val="0"/>
                  <w:marTop w:val="0"/>
                  <w:marBottom w:val="0"/>
                  <w:divBdr>
                    <w:top w:val="none" w:sz="0" w:space="0" w:color="auto"/>
                    <w:left w:val="none" w:sz="0" w:space="0" w:color="auto"/>
                    <w:bottom w:val="none" w:sz="0" w:space="0" w:color="auto"/>
                    <w:right w:val="none" w:sz="0" w:space="0" w:color="auto"/>
                  </w:divBdr>
                </w:div>
                <w:div w:id="909315612">
                  <w:marLeft w:val="0"/>
                  <w:marRight w:val="0"/>
                  <w:marTop w:val="0"/>
                  <w:marBottom w:val="0"/>
                  <w:divBdr>
                    <w:top w:val="none" w:sz="0" w:space="0" w:color="auto"/>
                    <w:left w:val="none" w:sz="0" w:space="0" w:color="auto"/>
                    <w:bottom w:val="none" w:sz="0" w:space="0" w:color="auto"/>
                    <w:right w:val="none" w:sz="0" w:space="0" w:color="auto"/>
                  </w:divBdr>
                </w:div>
                <w:div w:id="1533495157">
                  <w:marLeft w:val="0"/>
                  <w:marRight w:val="0"/>
                  <w:marTop w:val="0"/>
                  <w:marBottom w:val="0"/>
                  <w:divBdr>
                    <w:top w:val="none" w:sz="0" w:space="0" w:color="auto"/>
                    <w:left w:val="none" w:sz="0" w:space="0" w:color="auto"/>
                    <w:bottom w:val="none" w:sz="0" w:space="0" w:color="auto"/>
                    <w:right w:val="none" w:sz="0" w:space="0" w:color="auto"/>
                  </w:divBdr>
                </w:div>
                <w:div w:id="1604722821">
                  <w:marLeft w:val="0"/>
                  <w:marRight w:val="0"/>
                  <w:marTop w:val="0"/>
                  <w:marBottom w:val="0"/>
                  <w:divBdr>
                    <w:top w:val="none" w:sz="0" w:space="0" w:color="auto"/>
                    <w:left w:val="none" w:sz="0" w:space="0" w:color="auto"/>
                    <w:bottom w:val="none" w:sz="0" w:space="0" w:color="auto"/>
                    <w:right w:val="none" w:sz="0" w:space="0" w:color="auto"/>
                  </w:divBdr>
                </w:div>
                <w:div w:id="596791934">
                  <w:marLeft w:val="0"/>
                  <w:marRight w:val="0"/>
                  <w:marTop w:val="0"/>
                  <w:marBottom w:val="0"/>
                  <w:divBdr>
                    <w:top w:val="none" w:sz="0" w:space="0" w:color="auto"/>
                    <w:left w:val="none" w:sz="0" w:space="0" w:color="auto"/>
                    <w:bottom w:val="none" w:sz="0" w:space="0" w:color="auto"/>
                    <w:right w:val="none" w:sz="0" w:space="0" w:color="auto"/>
                  </w:divBdr>
                </w:div>
                <w:div w:id="996497143">
                  <w:marLeft w:val="0"/>
                  <w:marRight w:val="0"/>
                  <w:marTop w:val="0"/>
                  <w:marBottom w:val="0"/>
                  <w:divBdr>
                    <w:top w:val="none" w:sz="0" w:space="0" w:color="auto"/>
                    <w:left w:val="none" w:sz="0" w:space="0" w:color="auto"/>
                    <w:bottom w:val="none" w:sz="0" w:space="0" w:color="auto"/>
                    <w:right w:val="none" w:sz="0" w:space="0" w:color="auto"/>
                  </w:divBdr>
                </w:div>
                <w:div w:id="1460345074">
                  <w:marLeft w:val="0"/>
                  <w:marRight w:val="0"/>
                  <w:marTop w:val="0"/>
                  <w:marBottom w:val="0"/>
                  <w:divBdr>
                    <w:top w:val="none" w:sz="0" w:space="0" w:color="auto"/>
                    <w:left w:val="none" w:sz="0" w:space="0" w:color="auto"/>
                    <w:bottom w:val="none" w:sz="0" w:space="0" w:color="auto"/>
                    <w:right w:val="none" w:sz="0" w:space="0" w:color="auto"/>
                  </w:divBdr>
                </w:div>
                <w:div w:id="375668840">
                  <w:marLeft w:val="0"/>
                  <w:marRight w:val="0"/>
                  <w:marTop w:val="0"/>
                  <w:marBottom w:val="0"/>
                  <w:divBdr>
                    <w:top w:val="none" w:sz="0" w:space="0" w:color="auto"/>
                    <w:left w:val="none" w:sz="0" w:space="0" w:color="auto"/>
                    <w:bottom w:val="none" w:sz="0" w:space="0" w:color="auto"/>
                    <w:right w:val="none" w:sz="0" w:space="0" w:color="auto"/>
                  </w:divBdr>
                </w:div>
                <w:div w:id="1747073869">
                  <w:marLeft w:val="0"/>
                  <w:marRight w:val="0"/>
                  <w:marTop w:val="0"/>
                  <w:marBottom w:val="0"/>
                  <w:divBdr>
                    <w:top w:val="none" w:sz="0" w:space="0" w:color="auto"/>
                    <w:left w:val="none" w:sz="0" w:space="0" w:color="auto"/>
                    <w:bottom w:val="none" w:sz="0" w:space="0" w:color="auto"/>
                    <w:right w:val="none" w:sz="0" w:space="0" w:color="auto"/>
                  </w:divBdr>
                </w:div>
                <w:div w:id="113642766">
                  <w:marLeft w:val="0"/>
                  <w:marRight w:val="0"/>
                  <w:marTop w:val="0"/>
                  <w:marBottom w:val="0"/>
                  <w:divBdr>
                    <w:top w:val="none" w:sz="0" w:space="0" w:color="auto"/>
                    <w:left w:val="none" w:sz="0" w:space="0" w:color="auto"/>
                    <w:bottom w:val="none" w:sz="0" w:space="0" w:color="auto"/>
                    <w:right w:val="none" w:sz="0" w:space="0" w:color="auto"/>
                  </w:divBdr>
                </w:div>
                <w:div w:id="1818645347">
                  <w:marLeft w:val="0"/>
                  <w:marRight w:val="0"/>
                  <w:marTop w:val="0"/>
                  <w:marBottom w:val="0"/>
                  <w:divBdr>
                    <w:top w:val="none" w:sz="0" w:space="0" w:color="auto"/>
                    <w:left w:val="none" w:sz="0" w:space="0" w:color="auto"/>
                    <w:bottom w:val="none" w:sz="0" w:space="0" w:color="auto"/>
                    <w:right w:val="none" w:sz="0" w:space="0" w:color="auto"/>
                  </w:divBdr>
                </w:div>
                <w:div w:id="495455998">
                  <w:marLeft w:val="0"/>
                  <w:marRight w:val="0"/>
                  <w:marTop w:val="0"/>
                  <w:marBottom w:val="0"/>
                  <w:divBdr>
                    <w:top w:val="none" w:sz="0" w:space="0" w:color="auto"/>
                    <w:left w:val="none" w:sz="0" w:space="0" w:color="auto"/>
                    <w:bottom w:val="none" w:sz="0" w:space="0" w:color="auto"/>
                    <w:right w:val="none" w:sz="0" w:space="0" w:color="auto"/>
                  </w:divBdr>
                </w:div>
                <w:div w:id="663819163">
                  <w:marLeft w:val="0"/>
                  <w:marRight w:val="0"/>
                  <w:marTop w:val="0"/>
                  <w:marBottom w:val="0"/>
                  <w:divBdr>
                    <w:top w:val="none" w:sz="0" w:space="0" w:color="auto"/>
                    <w:left w:val="none" w:sz="0" w:space="0" w:color="auto"/>
                    <w:bottom w:val="none" w:sz="0" w:space="0" w:color="auto"/>
                    <w:right w:val="none" w:sz="0" w:space="0" w:color="auto"/>
                  </w:divBdr>
                </w:div>
                <w:div w:id="997608894">
                  <w:marLeft w:val="0"/>
                  <w:marRight w:val="0"/>
                  <w:marTop w:val="0"/>
                  <w:marBottom w:val="0"/>
                  <w:divBdr>
                    <w:top w:val="none" w:sz="0" w:space="0" w:color="auto"/>
                    <w:left w:val="none" w:sz="0" w:space="0" w:color="auto"/>
                    <w:bottom w:val="none" w:sz="0" w:space="0" w:color="auto"/>
                    <w:right w:val="none" w:sz="0" w:space="0" w:color="auto"/>
                  </w:divBdr>
                </w:div>
                <w:div w:id="479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5373">
          <w:marLeft w:val="0"/>
          <w:marRight w:val="0"/>
          <w:marTop w:val="0"/>
          <w:marBottom w:val="0"/>
          <w:divBdr>
            <w:top w:val="none" w:sz="0" w:space="0" w:color="auto"/>
            <w:left w:val="none" w:sz="0" w:space="0" w:color="auto"/>
            <w:bottom w:val="none" w:sz="0" w:space="0" w:color="auto"/>
            <w:right w:val="none" w:sz="0" w:space="0" w:color="auto"/>
          </w:divBdr>
          <w:divsChild>
            <w:div w:id="1764254901">
              <w:marLeft w:val="0"/>
              <w:marRight w:val="0"/>
              <w:marTop w:val="0"/>
              <w:marBottom w:val="0"/>
              <w:divBdr>
                <w:top w:val="none" w:sz="0" w:space="0" w:color="auto"/>
                <w:left w:val="none" w:sz="0" w:space="0" w:color="auto"/>
                <w:bottom w:val="none" w:sz="0" w:space="0" w:color="auto"/>
                <w:right w:val="none" w:sz="0" w:space="0" w:color="auto"/>
              </w:divBdr>
              <w:divsChild>
                <w:div w:id="1316884262">
                  <w:marLeft w:val="0"/>
                  <w:marRight w:val="0"/>
                  <w:marTop w:val="0"/>
                  <w:marBottom w:val="0"/>
                  <w:divBdr>
                    <w:top w:val="none" w:sz="0" w:space="0" w:color="auto"/>
                    <w:left w:val="none" w:sz="0" w:space="0" w:color="auto"/>
                    <w:bottom w:val="none" w:sz="0" w:space="0" w:color="auto"/>
                    <w:right w:val="none" w:sz="0" w:space="0" w:color="auto"/>
                  </w:divBdr>
                </w:div>
                <w:div w:id="1029723172">
                  <w:marLeft w:val="0"/>
                  <w:marRight w:val="0"/>
                  <w:marTop w:val="0"/>
                  <w:marBottom w:val="0"/>
                  <w:divBdr>
                    <w:top w:val="none" w:sz="0" w:space="0" w:color="auto"/>
                    <w:left w:val="none" w:sz="0" w:space="0" w:color="auto"/>
                    <w:bottom w:val="none" w:sz="0" w:space="0" w:color="auto"/>
                    <w:right w:val="none" w:sz="0" w:space="0" w:color="auto"/>
                  </w:divBdr>
                </w:div>
                <w:div w:id="204832629">
                  <w:marLeft w:val="0"/>
                  <w:marRight w:val="0"/>
                  <w:marTop w:val="0"/>
                  <w:marBottom w:val="0"/>
                  <w:divBdr>
                    <w:top w:val="none" w:sz="0" w:space="0" w:color="auto"/>
                    <w:left w:val="none" w:sz="0" w:space="0" w:color="auto"/>
                    <w:bottom w:val="none" w:sz="0" w:space="0" w:color="auto"/>
                    <w:right w:val="none" w:sz="0" w:space="0" w:color="auto"/>
                  </w:divBdr>
                </w:div>
                <w:div w:id="1562014878">
                  <w:marLeft w:val="0"/>
                  <w:marRight w:val="0"/>
                  <w:marTop w:val="0"/>
                  <w:marBottom w:val="0"/>
                  <w:divBdr>
                    <w:top w:val="none" w:sz="0" w:space="0" w:color="auto"/>
                    <w:left w:val="none" w:sz="0" w:space="0" w:color="auto"/>
                    <w:bottom w:val="none" w:sz="0" w:space="0" w:color="auto"/>
                    <w:right w:val="none" w:sz="0" w:space="0" w:color="auto"/>
                  </w:divBdr>
                </w:div>
                <w:div w:id="2046513991">
                  <w:marLeft w:val="0"/>
                  <w:marRight w:val="0"/>
                  <w:marTop w:val="0"/>
                  <w:marBottom w:val="0"/>
                  <w:divBdr>
                    <w:top w:val="none" w:sz="0" w:space="0" w:color="auto"/>
                    <w:left w:val="none" w:sz="0" w:space="0" w:color="auto"/>
                    <w:bottom w:val="none" w:sz="0" w:space="0" w:color="auto"/>
                    <w:right w:val="none" w:sz="0" w:space="0" w:color="auto"/>
                  </w:divBdr>
                </w:div>
                <w:div w:id="1662583241">
                  <w:marLeft w:val="0"/>
                  <w:marRight w:val="0"/>
                  <w:marTop w:val="0"/>
                  <w:marBottom w:val="0"/>
                  <w:divBdr>
                    <w:top w:val="none" w:sz="0" w:space="0" w:color="auto"/>
                    <w:left w:val="none" w:sz="0" w:space="0" w:color="auto"/>
                    <w:bottom w:val="none" w:sz="0" w:space="0" w:color="auto"/>
                    <w:right w:val="none" w:sz="0" w:space="0" w:color="auto"/>
                  </w:divBdr>
                </w:div>
                <w:div w:id="2083140256">
                  <w:marLeft w:val="0"/>
                  <w:marRight w:val="0"/>
                  <w:marTop w:val="0"/>
                  <w:marBottom w:val="0"/>
                  <w:divBdr>
                    <w:top w:val="none" w:sz="0" w:space="0" w:color="auto"/>
                    <w:left w:val="none" w:sz="0" w:space="0" w:color="auto"/>
                    <w:bottom w:val="none" w:sz="0" w:space="0" w:color="auto"/>
                    <w:right w:val="none" w:sz="0" w:space="0" w:color="auto"/>
                  </w:divBdr>
                </w:div>
                <w:div w:id="818572221">
                  <w:marLeft w:val="0"/>
                  <w:marRight w:val="0"/>
                  <w:marTop w:val="0"/>
                  <w:marBottom w:val="0"/>
                  <w:divBdr>
                    <w:top w:val="none" w:sz="0" w:space="0" w:color="auto"/>
                    <w:left w:val="none" w:sz="0" w:space="0" w:color="auto"/>
                    <w:bottom w:val="none" w:sz="0" w:space="0" w:color="auto"/>
                    <w:right w:val="none" w:sz="0" w:space="0" w:color="auto"/>
                  </w:divBdr>
                </w:div>
                <w:div w:id="1270970607">
                  <w:marLeft w:val="0"/>
                  <w:marRight w:val="0"/>
                  <w:marTop w:val="0"/>
                  <w:marBottom w:val="0"/>
                  <w:divBdr>
                    <w:top w:val="none" w:sz="0" w:space="0" w:color="auto"/>
                    <w:left w:val="none" w:sz="0" w:space="0" w:color="auto"/>
                    <w:bottom w:val="none" w:sz="0" w:space="0" w:color="auto"/>
                    <w:right w:val="none" w:sz="0" w:space="0" w:color="auto"/>
                  </w:divBdr>
                </w:div>
                <w:div w:id="514076024">
                  <w:marLeft w:val="0"/>
                  <w:marRight w:val="0"/>
                  <w:marTop w:val="0"/>
                  <w:marBottom w:val="0"/>
                  <w:divBdr>
                    <w:top w:val="none" w:sz="0" w:space="0" w:color="auto"/>
                    <w:left w:val="none" w:sz="0" w:space="0" w:color="auto"/>
                    <w:bottom w:val="none" w:sz="0" w:space="0" w:color="auto"/>
                    <w:right w:val="none" w:sz="0" w:space="0" w:color="auto"/>
                  </w:divBdr>
                </w:div>
                <w:div w:id="1615867820">
                  <w:marLeft w:val="0"/>
                  <w:marRight w:val="0"/>
                  <w:marTop w:val="0"/>
                  <w:marBottom w:val="0"/>
                  <w:divBdr>
                    <w:top w:val="none" w:sz="0" w:space="0" w:color="auto"/>
                    <w:left w:val="none" w:sz="0" w:space="0" w:color="auto"/>
                    <w:bottom w:val="none" w:sz="0" w:space="0" w:color="auto"/>
                    <w:right w:val="none" w:sz="0" w:space="0" w:color="auto"/>
                  </w:divBdr>
                </w:div>
                <w:div w:id="1967851813">
                  <w:marLeft w:val="0"/>
                  <w:marRight w:val="0"/>
                  <w:marTop w:val="0"/>
                  <w:marBottom w:val="0"/>
                  <w:divBdr>
                    <w:top w:val="none" w:sz="0" w:space="0" w:color="auto"/>
                    <w:left w:val="none" w:sz="0" w:space="0" w:color="auto"/>
                    <w:bottom w:val="none" w:sz="0" w:space="0" w:color="auto"/>
                    <w:right w:val="none" w:sz="0" w:space="0" w:color="auto"/>
                  </w:divBdr>
                </w:div>
                <w:div w:id="1637375060">
                  <w:marLeft w:val="0"/>
                  <w:marRight w:val="0"/>
                  <w:marTop w:val="0"/>
                  <w:marBottom w:val="0"/>
                  <w:divBdr>
                    <w:top w:val="none" w:sz="0" w:space="0" w:color="auto"/>
                    <w:left w:val="none" w:sz="0" w:space="0" w:color="auto"/>
                    <w:bottom w:val="none" w:sz="0" w:space="0" w:color="auto"/>
                    <w:right w:val="none" w:sz="0" w:space="0" w:color="auto"/>
                  </w:divBdr>
                </w:div>
                <w:div w:id="681317709">
                  <w:marLeft w:val="0"/>
                  <w:marRight w:val="0"/>
                  <w:marTop w:val="0"/>
                  <w:marBottom w:val="0"/>
                  <w:divBdr>
                    <w:top w:val="none" w:sz="0" w:space="0" w:color="auto"/>
                    <w:left w:val="none" w:sz="0" w:space="0" w:color="auto"/>
                    <w:bottom w:val="none" w:sz="0" w:space="0" w:color="auto"/>
                    <w:right w:val="none" w:sz="0" w:space="0" w:color="auto"/>
                  </w:divBdr>
                </w:div>
                <w:div w:id="1131823732">
                  <w:marLeft w:val="0"/>
                  <w:marRight w:val="0"/>
                  <w:marTop w:val="0"/>
                  <w:marBottom w:val="0"/>
                  <w:divBdr>
                    <w:top w:val="none" w:sz="0" w:space="0" w:color="auto"/>
                    <w:left w:val="none" w:sz="0" w:space="0" w:color="auto"/>
                    <w:bottom w:val="none" w:sz="0" w:space="0" w:color="auto"/>
                    <w:right w:val="none" w:sz="0" w:space="0" w:color="auto"/>
                  </w:divBdr>
                </w:div>
                <w:div w:id="1746760956">
                  <w:marLeft w:val="0"/>
                  <w:marRight w:val="0"/>
                  <w:marTop w:val="0"/>
                  <w:marBottom w:val="0"/>
                  <w:divBdr>
                    <w:top w:val="none" w:sz="0" w:space="0" w:color="auto"/>
                    <w:left w:val="none" w:sz="0" w:space="0" w:color="auto"/>
                    <w:bottom w:val="none" w:sz="0" w:space="0" w:color="auto"/>
                    <w:right w:val="none" w:sz="0" w:space="0" w:color="auto"/>
                  </w:divBdr>
                </w:div>
                <w:div w:id="283198016">
                  <w:marLeft w:val="0"/>
                  <w:marRight w:val="0"/>
                  <w:marTop w:val="0"/>
                  <w:marBottom w:val="0"/>
                  <w:divBdr>
                    <w:top w:val="none" w:sz="0" w:space="0" w:color="auto"/>
                    <w:left w:val="none" w:sz="0" w:space="0" w:color="auto"/>
                    <w:bottom w:val="none" w:sz="0" w:space="0" w:color="auto"/>
                    <w:right w:val="none" w:sz="0" w:space="0" w:color="auto"/>
                  </w:divBdr>
                </w:div>
                <w:div w:id="555825162">
                  <w:marLeft w:val="0"/>
                  <w:marRight w:val="0"/>
                  <w:marTop w:val="0"/>
                  <w:marBottom w:val="0"/>
                  <w:divBdr>
                    <w:top w:val="none" w:sz="0" w:space="0" w:color="auto"/>
                    <w:left w:val="none" w:sz="0" w:space="0" w:color="auto"/>
                    <w:bottom w:val="none" w:sz="0" w:space="0" w:color="auto"/>
                    <w:right w:val="none" w:sz="0" w:space="0" w:color="auto"/>
                  </w:divBdr>
                </w:div>
                <w:div w:id="1772704915">
                  <w:marLeft w:val="0"/>
                  <w:marRight w:val="0"/>
                  <w:marTop w:val="0"/>
                  <w:marBottom w:val="0"/>
                  <w:divBdr>
                    <w:top w:val="none" w:sz="0" w:space="0" w:color="auto"/>
                    <w:left w:val="none" w:sz="0" w:space="0" w:color="auto"/>
                    <w:bottom w:val="none" w:sz="0" w:space="0" w:color="auto"/>
                    <w:right w:val="none" w:sz="0" w:space="0" w:color="auto"/>
                  </w:divBdr>
                </w:div>
                <w:div w:id="874736855">
                  <w:marLeft w:val="0"/>
                  <w:marRight w:val="0"/>
                  <w:marTop w:val="0"/>
                  <w:marBottom w:val="0"/>
                  <w:divBdr>
                    <w:top w:val="none" w:sz="0" w:space="0" w:color="auto"/>
                    <w:left w:val="none" w:sz="0" w:space="0" w:color="auto"/>
                    <w:bottom w:val="none" w:sz="0" w:space="0" w:color="auto"/>
                    <w:right w:val="none" w:sz="0" w:space="0" w:color="auto"/>
                  </w:divBdr>
                </w:div>
                <w:div w:id="710111367">
                  <w:marLeft w:val="0"/>
                  <w:marRight w:val="0"/>
                  <w:marTop w:val="0"/>
                  <w:marBottom w:val="0"/>
                  <w:divBdr>
                    <w:top w:val="none" w:sz="0" w:space="0" w:color="auto"/>
                    <w:left w:val="none" w:sz="0" w:space="0" w:color="auto"/>
                    <w:bottom w:val="none" w:sz="0" w:space="0" w:color="auto"/>
                    <w:right w:val="none" w:sz="0" w:space="0" w:color="auto"/>
                  </w:divBdr>
                </w:div>
                <w:div w:id="649947763">
                  <w:marLeft w:val="0"/>
                  <w:marRight w:val="0"/>
                  <w:marTop w:val="0"/>
                  <w:marBottom w:val="0"/>
                  <w:divBdr>
                    <w:top w:val="none" w:sz="0" w:space="0" w:color="auto"/>
                    <w:left w:val="none" w:sz="0" w:space="0" w:color="auto"/>
                    <w:bottom w:val="none" w:sz="0" w:space="0" w:color="auto"/>
                    <w:right w:val="none" w:sz="0" w:space="0" w:color="auto"/>
                  </w:divBdr>
                </w:div>
                <w:div w:id="1646087502">
                  <w:marLeft w:val="0"/>
                  <w:marRight w:val="0"/>
                  <w:marTop w:val="0"/>
                  <w:marBottom w:val="0"/>
                  <w:divBdr>
                    <w:top w:val="none" w:sz="0" w:space="0" w:color="auto"/>
                    <w:left w:val="none" w:sz="0" w:space="0" w:color="auto"/>
                    <w:bottom w:val="none" w:sz="0" w:space="0" w:color="auto"/>
                    <w:right w:val="none" w:sz="0" w:space="0" w:color="auto"/>
                  </w:divBdr>
                </w:div>
                <w:div w:id="941566641">
                  <w:marLeft w:val="0"/>
                  <w:marRight w:val="0"/>
                  <w:marTop w:val="0"/>
                  <w:marBottom w:val="0"/>
                  <w:divBdr>
                    <w:top w:val="none" w:sz="0" w:space="0" w:color="auto"/>
                    <w:left w:val="none" w:sz="0" w:space="0" w:color="auto"/>
                    <w:bottom w:val="none" w:sz="0" w:space="0" w:color="auto"/>
                    <w:right w:val="none" w:sz="0" w:space="0" w:color="auto"/>
                  </w:divBdr>
                </w:div>
                <w:div w:id="1529224209">
                  <w:marLeft w:val="0"/>
                  <w:marRight w:val="0"/>
                  <w:marTop w:val="0"/>
                  <w:marBottom w:val="0"/>
                  <w:divBdr>
                    <w:top w:val="none" w:sz="0" w:space="0" w:color="auto"/>
                    <w:left w:val="none" w:sz="0" w:space="0" w:color="auto"/>
                    <w:bottom w:val="none" w:sz="0" w:space="0" w:color="auto"/>
                    <w:right w:val="none" w:sz="0" w:space="0" w:color="auto"/>
                  </w:divBdr>
                </w:div>
                <w:div w:id="1035349364">
                  <w:marLeft w:val="0"/>
                  <w:marRight w:val="0"/>
                  <w:marTop w:val="0"/>
                  <w:marBottom w:val="0"/>
                  <w:divBdr>
                    <w:top w:val="none" w:sz="0" w:space="0" w:color="auto"/>
                    <w:left w:val="none" w:sz="0" w:space="0" w:color="auto"/>
                    <w:bottom w:val="none" w:sz="0" w:space="0" w:color="auto"/>
                    <w:right w:val="none" w:sz="0" w:space="0" w:color="auto"/>
                  </w:divBdr>
                </w:div>
                <w:div w:id="1241718759">
                  <w:marLeft w:val="0"/>
                  <w:marRight w:val="0"/>
                  <w:marTop w:val="0"/>
                  <w:marBottom w:val="0"/>
                  <w:divBdr>
                    <w:top w:val="none" w:sz="0" w:space="0" w:color="auto"/>
                    <w:left w:val="none" w:sz="0" w:space="0" w:color="auto"/>
                    <w:bottom w:val="none" w:sz="0" w:space="0" w:color="auto"/>
                    <w:right w:val="none" w:sz="0" w:space="0" w:color="auto"/>
                  </w:divBdr>
                </w:div>
                <w:div w:id="1914075598">
                  <w:marLeft w:val="0"/>
                  <w:marRight w:val="0"/>
                  <w:marTop w:val="0"/>
                  <w:marBottom w:val="0"/>
                  <w:divBdr>
                    <w:top w:val="none" w:sz="0" w:space="0" w:color="auto"/>
                    <w:left w:val="none" w:sz="0" w:space="0" w:color="auto"/>
                    <w:bottom w:val="none" w:sz="0" w:space="0" w:color="auto"/>
                    <w:right w:val="none" w:sz="0" w:space="0" w:color="auto"/>
                  </w:divBdr>
                </w:div>
                <w:div w:id="306282457">
                  <w:marLeft w:val="0"/>
                  <w:marRight w:val="0"/>
                  <w:marTop w:val="0"/>
                  <w:marBottom w:val="0"/>
                  <w:divBdr>
                    <w:top w:val="none" w:sz="0" w:space="0" w:color="auto"/>
                    <w:left w:val="none" w:sz="0" w:space="0" w:color="auto"/>
                    <w:bottom w:val="none" w:sz="0" w:space="0" w:color="auto"/>
                    <w:right w:val="none" w:sz="0" w:space="0" w:color="auto"/>
                  </w:divBdr>
                </w:div>
                <w:div w:id="1211262501">
                  <w:marLeft w:val="0"/>
                  <w:marRight w:val="0"/>
                  <w:marTop w:val="0"/>
                  <w:marBottom w:val="0"/>
                  <w:divBdr>
                    <w:top w:val="none" w:sz="0" w:space="0" w:color="auto"/>
                    <w:left w:val="none" w:sz="0" w:space="0" w:color="auto"/>
                    <w:bottom w:val="none" w:sz="0" w:space="0" w:color="auto"/>
                    <w:right w:val="none" w:sz="0" w:space="0" w:color="auto"/>
                  </w:divBdr>
                </w:div>
                <w:div w:id="1345743661">
                  <w:marLeft w:val="0"/>
                  <w:marRight w:val="0"/>
                  <w:marTop w:val="0"/>
                  <w:marBottom w:val="0"/>
                  <w:divBdr>
                    <w:top w:val="none" w:sz="0" w:space="0" w:color="auto"/>
                    <w:left w:val="none" w:sz="0" w:space="0" w:color="auto"/>
                    <w:bottom w:val="none" w:sz="0" w:space="0" w:color="auto"/>
                    <w:right w:val="none" w:sz="0" w:space="0" w:color="auto"/>
                  </w:divBdr>
                </w:div>
                <w:div w:id="947856120">
                  <w:marLeft w:val="0"/>
                  <w:marRight w:val="0"/>
                  <w:marTop w:val="0"/>
                  <w:marBottom w:val="0"/>
                  <w:divBdr>
                    <w:top w:val="none" w:sz="0" w:space="0" w:color="auto"/>
                    <w:left w:val="none" w:sz="0" w:space="0" w:color="auto"/>
                    <w:bottom w:val="none" w:sz="0" w:space="0" w:color="auto"/>
                    <w:right w:val="none" w:sz="0" w:space="0" w:color="auto"/>
                  </w:divBdr>
                </w:div>
                <w:div w:id="70926737">
                  <w:marLeft w:val="0"/>
                  <w:marRight w:val="0"/>
                  <w:marTop w:val="0"/>
                  <w:marBottom w:val="0"/>
                  <w:divBdr>
                    <w:top w:val="none" w:sz="0" w:space="0" w:color="auto"/>
                    <w:left w:val="none" w:sz="0" w:space="0" w:color="auto"/>
                    <w:bottom w:val="none" w:sz="0" w:space="0" w:color="auto"/>
                    <w:right w:val="none" w:sz="0" w:space="0" w:color="auto"/>
                  </w:divBdr>
                </w:div>
                <w:div w:id="1768110363">
                  <w:marLeft w:val="0"/>
                  <w:marRight w:val="0"/>
                  <w:marTop w:val="0"/>
                  <w:marBottom w:val="0"/>
                  <w:divBdr>
                    <w:top w:val="none" w:sz="0" w:space="0" w:color="auto"/>
                    <w:left w:val="none" w:sz="0" w:space="0" w:color="auto"/>
                    <w:bottom w:val="none" w:sz="0" w:space="0" w:color="auto"/>
                    <w:right w:val="none" w:sz="0" w:space="0" w:color="auto"/>
                  </w:divBdr>
                </w:div>
                <w:div w:id="1550070347">
                  <w:marLeft w:val="0"/>
                  <w:marRight w:val="0"/>
                  <w:marTop w:val="0"/>
                  <w:marBottom w:val="0"/>
                  <w:divBdr>
                    <w:top w:val="none" w:sz="0" w:space="0" w:color="auto"/>
                    <w:left w:val="none" w:sz="0" w:space="0" w:color="auto"/>
                    <w:bottom w:val="none" w:sz="0" w:space="0" w:color="auto"/>
                    <w:right w:val="none" w:sz="0" w:space="0" w:color="auto"/>
                  </w:divBdr>
                </w:div>
                <w:div w:id="1955474956">
                  <w:marLeft w:val="0"/>
                  <w:marRight w:val="0"/>
                  <w:marTop w:val="0"/>
                  <w:marBottom w:val="0"/>
                  <w:divBdr>
                    <w:top w:val="none" w:sz="0" w:space="0" w:color="auto"/>
                    <w:left w:val="none" w:sz="0" w:space="0" w:color="auto"/>
                    <w:bottom w:val="none" w:sz="0" w:space="0" w:color="auto"/>
                    <w:right w:val="none" w:sz="0" w:space="0" w:color="auto"/>
                  </w:divBdr>
                </w:div>
                <w:div w:id="182134482">
                  <w:marLeft w:val="0"/>
                  <w:marRight w:val="0"/>
                  <w:marTop w:val="0"/>
                  <w:marBottom w:val="0"/>
                  <w:divBdr>
                    <w:top w:val="none" w:sz="0" w:space="0" w:color="auto"/>
                    <w:left w:val="none" w:sz="0" w:space="0" w:color="auto"/>
                    <w:bottom w:val="none" w:sz="0" w:space="0" w:color="auto"/>
                    <w:right w:val="none" w:sz="0" w:space="0" w:color="auto"/>
                  </w:divBdr>
                </w:div>
                <w:div w:id="1794787095">
                  <w:marLeft w:val="0"/>
                  <w:marRight w:val="0"/>
                  <w:marTop w:val="0"/>
                  <w:marBottom w:val="0"/>
                  <w:divBdr>
                    <w:top w:val="none" w:sz="0" w:space="0" w:color="auto"/>
                    <w:left w:val="none" w:sz="0" w:space="0" w:color="auto"/>
                    <w:bottom w:val="none" w:sz="0" w:space="0" w:color="auto"/>
                    <w:right w:val="none" w:sz="0" w:space="0" w:color="auto"/>
                  </w:divBdr>
                </w:div>
                <w:div w:id="1662081038">
                  <w:marLeft w:val="0"/>
                  <w:marRight w:val="0"/>
                  <w:marTop w:val="0"/>
                  <w:marBottom w:val="0"/>
                  <w:divBdr>
                    <w:top w:val="none" w:sz="0" w:space="0" w:color="auto"/>
                    <w:left w:val="none" w:sz="0" w:space="0" w:color="auto"/>
                    <w:bottom w:val="none" w:sz="0" w:space="0" w:color="auto"/>
                    <w:right w:val="none" w:sz="0" w:space="0" w:color="auto"/>
                  </w:divBdr>
                </w:div>
                <w:div w:id="1075014607">
                  <w:marLeft w:val="0"/>
                  <w:marRight w:val="0"/>
                  <w:marTop w:val="0"/>
                  <w:marBottom w:val="0"/>
                  <w:divBdr>
                    <w:top w:val="none" w:sz="0" w:space="0" w:color="auto"/>
                    <w:left w:val="none" w:sz="0" w:space="0" w:color="auto"/>
                    <w:bottom w:val="none" w:sz="0" w:space="0" w:color="auto"/>
                    <w:right w:val="none" w:sz="0" w:space="0" w:color="auto"/>
                  </w:divBdr>
                </w:div>
                <w:div w:id="64496800">
                  <w:marLeft w:val="0"/>
                  <w:marRight w:val="0"/>
                  <w:marTop w:val="0"/>
                  <w:marBottom w:val="0"/>
                  <w:divBdr>
                    <w:top w:val="none" w:sz="0" w:space="0" w:color="auto"/>
                    <w:left w:val="none" w:sz="0" w:space="0" w:color="auto"/>
                    <w:bottom w:val="none" w:sz="0" w:space="0" w:color="auto"/>
                    <w:right w:val="none" w:sz="0" w:space="0" w:color="auto"/>
                  </w:divBdr>
                </w:div>
                <w:div w:id="811799664">
                  <w:marLeft w:val="0"/>
                  <w:marRight w:val="0"/>
                  <w:marTop w:val="0"/>
                  <w:marBottom w:val="0"/>
                  <w:divBdr>
                    <w:top w:val="none" w:sz="0" w:space="0" w:color="auto"/>
                    <w:left w:val="none" w:sz="0" w:space="0" w:color="auto"/>
                    <w:bottom w:val="none" w:sz="0" w:space="0" w:color="auto"/>
                    <w:right w:val="none" w:sz="0" w:space="0" w:color="auto"/>
                  </w:divBdr>
                </w:div>
                <w:div w:id="336544948">
                  <w:marLeft w:val="0"/>
                  <w:marRight w:val="0"/>
                  <w:marTop w:val="0"/>
                  <w:marBottom w:val="0"/>
                  <w:divBdr>
                    <w:top w:val="none" w:sz="0" w:space="0" w:color="auto"/>
                    <w:left w:val="none" w:sz="0" w:space="0" w:color="auto"/>
                    <w:bottom w:val="none" w:sz="0" w:space="0" w:color="auto"/>
                    <w:right w:val="none" w:sz="0" w:space="0" w:color="auto"/>
                  </w:divBdr>
                </w:div>
                <w:div w:id="947279260">
                  <w:marLeft w:val="0"/>
                  <w:marRight w:val="0"/>
                  <w:marTop w:val="0"/>
                  <w:marBottom w:val="0"/>
                  <w:divBdr>
                    <w:top w:val="none" w:sz="0" w:space="0" w:color="auto"/>
                    <w:left w:val="none" w:sz="0" w:space="0" w:color="auto"/>
                    <w:bottom w:val="none" w:sz="0" w:space="0" w:color="auto"/>
                    <w:right w:val="none" w:sz="0" w:space="0" w:color="auto"/>
                  </w:divBdr>
                </w:div>
                <w:div w:id="1690136079">
                  <w:marLeft w:val="0"/>
                  <w:marRight w:val="0"/>
                  <w:marTop w:val="0"/>
                  <w:marBottom w:val="0"/>
                  <w:divBdr>
                    <w:top w:val="none" w:sz="0" w:space="0" w:color="auto"/>
                    <w:left w:val="none" w:sz="0" w:space="0" w:color="auto"/>
                    <w:bottom w:val="none" w:sz="0" w:space="0" w:color="auto"/>
                    <w:right w:val="none" w:sz="0" w:space="0" w:color="auto"/>
                  </w:divBdr>
                </w:div>
                <w:div w:id="1672445063">
                  <w:marLeft w:val="0"/>
                  <w:marRight w:val="0"/>
                  <w:marTop w:val="0"/>
                  <w:marBottom w:val="0"/>
                  <w:divBdr>
                    <w:top w:val="none" w:sz="0" w:space="0" w:color="auto"/>
                    <w:left w:val="none" w:sz="0" w:space="0" w:color="auto"/>
                    <w:bottom w:val="none" w:sz="0" w:space="0" w:color="auto"/>
                    <w:right w:val="none" w:sz="0" w:space="0" w:color="auto"/>
                  </w:divBdr>
                </w:div>
                <w:div w:id="1918979425">
                  <w:marLeft w:val="0"/>
                  <w:marRight w:val="0"/>
                  <w:marTop w:val="0"/>
                  <w:marBottom w:val="0"/>
                  <w:divBdr>
                    <w:top w:val="none" w:sz="0" w:space="0" w:color="auto"/>
                    <w:left w:val="none" w:sz="0" w:space="0" w:color="auto"/>
                    <w:bottom w:val="none" w:sz="0" w:space="0" w:color="auto"/>
                    <w:right w:val="none" w:sz="0" w:space="0" w:color="auto"/>
                  </w:divBdr>
                </w:div>
                <w:div w:id="636108936">
                  <w:marLeft w:val="0"/>
                  <w:marRight w:val="0"/>
                  <w:marTop w:val="0"/>
                  <w:marBottom w:val="0"/>
                  <w:divBdr>
                    <w:top w:val="none" w:sz="0" w:space="0" w:color="auto"/>
                    <w:left w:val="none" w:sz="0" w:space="0" w:color="auto"/>
                    <w:bottom w:val="none" w:sz="0" w:space="0" w:color="auto"/>
                    <w:right w:val="none" w:sz="0" w:space="0" w:color="auto"/>
                  </w:divBdr>
                </w:div>
                <w:div w:id="865825854">
                  <w:marLeft w:val="0"/>
                  <w:marRight w:val="0"/>
                  <w:marTop w:val="0"/>
                  <w:marBottom w:val="0"/>
                  <w:divBdr>
                    <w:top w:val="none" w:sz="0" w:space="0" w:color="auto"/>
                    <w:left w:val="none" w:sz="0" w:space="0" w:color="auto"/>
                    <w:bottom w:val="none" w:sz="0" w:space="0" w:color="auto"/>
                    <w:right w:val="none" w:sz="0" w:space="0" w:color="auto"/>
                  </w:divBdr>
                </w:div>
                <w:div w:id="253130492">
                  <w:marLeft w:val="0"/>
                  <w:marRight w:val="0"/>
                  <w:marTop w:val="0"/>
                  <w:marBottom w:val="0"/>
                  <w:divBdr>
                    <w:top w:val="none" w:sz="0" w:space="0" w:color="auto"/>
                    <w:left w:val="none" w:sz="0" w:space="0" w:color="auto"/>
                    <w:bottom w:val="none" w:sz="0" w:space="0" w:color="auto"/>
                    <w:right w:val="none" w:sz="0" w:space="0" w:color="auto"/>
                  </w:divBdr>
                </w:div>
                <w:div w:id="1133523580">
                  <w:marLeft w:val="0"/>
                  <w:marRight w:val="0"/>
                  <w:marTop w:val="0"/>
                  <w:marBottom w:val="0"/>
                  <w:divBdr>
                    <w:top w:val="none" w:sz="0" w:space="0" w:color="auto"/>
                    <w:left w:val="none" w:sz="0" w:space="0" w:color="auto"/>
                    <w:bottom w:val="none" w:sz="0" w:space="0" w:color="auto"/>
                    <w:right w:val="none" w:sz="0" w:space="0" w:color="auto"/>
                  </w:divBdr>
                </w:div>
                <w:div w:id="1224021881">
                  <w:marLeft w:val="0"/>
                  <w:marRight w:val="0"/>
                  <w:marTop w:val="0"/>
                  <w:marBottom w:val="0"/>
                  <w:divBdr>
                    <w:top w:val="none" w:sz="0" w:space="0" w:color="auto"/>
                    <w:left w:val="none" w:sz="0" w:space="0" w:color="auto"/>
                    <w:bottom w:val="none" w:sz="0" w:space="0" w:color="auto"/>
                    <w:right w:val="none" w:sz="0" w:space="0" w:color="auto"/>
                  </w:divBdr>
                </w:div>
                <w:div w:id="455442207">
                  <w:marLeft w:val="0"/>
                  <w:marRight w:val="0"/>
                  <w:marTop w:val="0"/>
                  <w:marBottom w:val="0"/>
                  <w:divBdr>
                    <w:top w:val="none" w:sz="0" w:space="0" w:color="auto"/>
                    <w:left w:val="none" w:sz="0" w:space="0" w:color="auto"/>
                    <w:bottom w:val="none" w:sz="0" w:space="0" w:color="auto"/>
                    <w:right w:val="none" w:sz="0" w:space="0" w:color="auto"/>
                  </w:divBdr>
                </w:div>
                <w:div w:id="1717923354">
                  <w:marLeft w:val="0"/>
                  <w:marRight w:val="0"/>
                  <w:marTop w:val="0"/>
                  <w:marBottom w:val="0"/>
                  <w:divBdr>
                    <w:top w:val="none" w:sz="0" w:space="0" w:color="auto"/>
                    <w:left w:val="none" w:sz="0" w:space="0" w:color="auto"/>
                    <w:bottom w:val="none" w:sz="0" w:space="0" w:color="auto"/>
                    <w:right w:val="none" w:sz="0" w:space="0" w:color="auto"/>
                  </w:divBdr>
                </w:div>
                <w:div w:id="1911847520">
                  <w:marLeft w:val="0"/>
                  <w:marRight w:val="0"/>
                  <w:marTop w:val="0"/>
                  <w:marBottom w:val="0"/>
                  <w:divBdr>
                    <w:top w:val="none" w:sz="0" w:space="0" w:color="auto"/>
                    <w:left w:val="none" w:sz="0" w:space="0" w:color="auto"/>
                    <w:bottom w:val="none" w:sz="0" w:space="0" w:color="auto"/>
                    <w:right w:val="none" w:sz="0" w:space="0" w:color="auto"/>
                  </w:divBdr>
                </w:div>
                <w:div w:id="1575966288">
                  <w:marLeft w:val="0"/>
                  <w:marRight w:val="0"/>
                  <w:marTop w:val="0"/>
                  <w:marBottom w:val="0"/>
                  <w:divBdr>
                    <w:top w:val="none" w:sz="0" w:space="0" w:color="auto"/>
                    <w:left w:val="none" w:sz="0" w:space="0" w:color="auto"/>
                    <w:bottom w:val="none" w:sz="0" w:space="0" w:color="auto"/>
                    <w:right w:val="none" w:sz="0" w:space="0" w:color="auto"/>
                  </w:divBdr>
                </w:div>
                <w:div w:id="1244951357">
                  <w:marLeft w:val="0"/>
                  <w:marRight w:val="0"/>
                  <w:marTop w:val="0"/>
                  <w:marBottom w:val="0"/>
                  <w:divBdr>
                    <w:top w:val="none" w:sz="0" w:space="0" w:color="auto"/>
                    <w:left w:val="none" w:sz="0" w:space="0" w:color="auto"/>
                    <w:bottom w:val="none" w:sz="0" w:space="0" w:color="auto"/>
                    <w:right w:val="none" w:sz="0" w:space="0" w:color="auto"/>
                  </w:divBdr>
                </w:div>
                <w:div w:id="329212511">
                  <w:marLeft w:val="0"/>
                  <w:marRight w:val="0"/>
                  <w:marTop w:val="0"/>
                  <w:marBottom w:val="0"/>
                  <w:divBdr>
                    <w:top w:val="none" w:sz="0" w:space="0" w:color="auto"/>
                    <w:left w:val="none" w:sz="0" w:space="0" w:color="auto"/>
                    <w:bottom w:val="none" w:sz="0" w:space="0" w:color="auto"/>
                    <w:right w:val="none" w:sz="0" w:space="0" w:color="auto"/>
                  </w:divBdr>
                </w:div>
                <w:div w:id="131602704">
                  <w:marLeft w:val="0"/>
                  <w:marRight w:val="0"/>
                  <w:marTop w:val="0"/>
                  <w:marBottom w:val="0"/>
                  <w:divBdr>
                    <w:top w:val="none" w:sz="0" w:space="0" w:color="auto"/>
                    <w:left w:val="none" w:sz="0" w:space="0" w:color="auto"/>
                    <w:bottom w:val="none" w:sz="0" w:space="0" w:color="auto"/>
                    <w:right w:val="none" w:sz="0" w:space="0" w:color="auto"/>
                  </w:divBdr>
                </w:div>
                <w:div w:id="2022780376">
                  <w:marLeft w:val="0"/>
                  <w:marRight w:val="0"/>
                  <w:marTop w:val="0"/>
                  <w:marBottom w:val="0"/>
                  <w:divBdr>
                    <w:top w:val="none" w:sz="0" w:space="0" w:color="auto"/>
                    <w:left w:val="none" w:sz="0" w:space="0" w:color="auto"/>
                    <w:bottom w:val="none" w:sz="0" w:space="0" w:color="auto"/>
                    <w:right w:val="none" w:sz="0" w:space="0" w:color="auto"/>
                  </w:divBdr>
                </w:div>
                <w:div w:id="1428160909">
                  <w:marLeft w:val="0"/>
                  <w:marRight w:val="0"/>
                  <w:marTop w:val="0"/>
                  <w:marBottom w:val="0"/>
                  <w:divBdr>
                    <w:top w:val="none" w:sz="0" w:space="0" w:color="auto"/>
                    <w:left w:val="none" w:sz="0" w:space="0" w:color="auto"/>
                    <w:bottom w:val="none" w:sz="0" w:space="0" w:color="auto"/>
                    <w:right w:val="none" w:sz="0" w:space="0" w:color="auto"/>
                  </w:divBdr>
                </w:div>
                <w:div w:id="276135577">
                  <w:marLeft w:val="0"/>
                  <w:marRight w:val="0"/>
                  <w:marTop w:val="0"/>
                  <w:marBottom w:val="0"/>
                  <w:divBdr>
                    <w:top w:val="none" w:sz="0" w:space="0" w:color="auto"/>
                    <w:left w:val="none" w:sz="0" w:space="0" w:color="auto"/>
                    <w:bottom w:val="none" w:sz="0" w:space="0" w:color="auto"/>
                    <w:right w:val="none" w:sz="0" w:space="0" w:color="auto"/>
                  </w:divBdr>
                </w:div>
                <w:div w:id="1600748621">
                  <w:marLeft w:val="0"/>
                  <w:marRight w:val="0"/>
                  <w:marTop w:val="0"/>
                  <w:marBottom w:val="0"/>
                  <w:divBdr>
                    <w:top w:val="none" w:sz="0" w:space="0" w:color="auto"/>
                    <w:left w:val="none" w:sz="0" w:space="0" w:color="auto"/>
                    <w:bottom w:val="none" w:sz="0" w:space="0" w:color="auto"/>
                    <w:right w:val="none" w:sz="0" w:space="0" w:color="auto"/>
                  </w:divBdr>
                </w:div>
                <w:div w:id="1299190575">
                  <w:marLeft w:val="0"/>
                  <w:marRight w:val="0"/>
                  <w:marTop w:val="0"/>
                  <w:marBottom w:val="0"/>
                  <w:divBdr>
                    <w:top w:val="none" w:sz="0" w:space="0" w:color="auto"/>
                    <w:left w:val="none" w:sz="0" w:space="0" w:color="auto"/>
                    <w:bottom w:val="none" w:sz="0" w:space="0" w:color="auto"/>
                    <w:right w:val="none" w:sz="0" w:space="0" w:color="auto"/>
                  </w:divBdr>
                </w:div>
                <w:div w:id="2141342166">
                  <w:marLeft w:val="0"/>
                  <w:marRight w:val="0"/>
                  <w:marTop w:val="0"/>
                  <w:marBottom w:val="0"/>
                  <w:divBdr>
                    <w:top w:val="none" w:sz="0" w:space="0" w:color="auto"/>
                    <w:left w:val="none" w:sz="0" w:space="0" w:color="auto"/>
                    <w:bottom w:val="none" w:sz="0" w:space="0" w:color="auto"/>
                    <w:right w:val="none" w:sz="0" w:space="0" w:color="auto"/>
                  </w:divBdr>
                </w:div>
                <w:div w:id="979726295">
                  <w:marLeft w:val="0"/>
                  <w:marRight w:val="0"/>
                  <w:marTop w:val="0"/>
                  <w:marBottom w:val="0"/>
                  <w:divBdr>
                    <w:top w:val="none" w:sz="0" w:space="0" w:color="auto"/>
                    <w:left w:val="none" w:sz="0" w:space="0" w:color="auto"/>
                    <w:bottom w:val="none" w:sz="0" w:space="0" w:color="auto"/>
                    <w:right w:val="none" w:sz="0" w:space="0" w:color="auto"/>
                  </w:divBdr>
                </w:div>
                <w:div w:id="818424399">
                  <w:marLeft w:val="0"/>
                  <w:marRight w:val="0"/>
                  <w:marTop w:val="0"/>
                  <w:marBottom w:val="0"/>
                  <w:divBdr>
                    <w:top w:val="none" w:sz="0" w:space="0" w:color="auto"/>
                    <w:left w:val="none" w:sz="0" w:space="0" w:color="auto"/>
                    <w:bottom w:val="none" w:sz="0" w:space="0" w:color="auto"/>
                    <w:right w:val="none" w:sz="0" w:space="0" w:color="auto"/>
                  </w:divBdr>
                </w:div>
                <w:div w:id="655304692">
                  <w:marLeft w:val="0"/>
                  <w:marRight w:val="0"/>
                  <w:marTop w:val="0"/>
                  <w:marBottom w:val="0"/>
                  <w:divBdr>
                    <w:top w:val="none" w:sz="0" w:space="0" w:color="auto"/>
                    <w:left w:val="none" w:sz="0" w:space="0" w:color="auto"/>
                    <w:bottom w:val="none" w:sz="0" w:space="0" w:color="auto"/>
                    <w:right w:val="none" w:sz="0" w:space="0" w:color="auto"/>
                  </w:divBdr>
                </w:div>
                <w:div w:id="1098256073">
                  <w:marLeft w:val="0"/>
                  <w:marRight w:val="0"/>
                  <w:marTop w:val="0"/>
                  <w:marBottom w:val="0"/>
                  <w:divBdr>
                    <w:top w:val="none" w:sz="0" w:space="0" w:color="auto"/>
                    <w:left w:val="none" w:sz="0" w:space="0" w:color="auto"/>
                    <w:bottom w:val="none" w:sz="0" w:space="0" w:color="auto"/>
                    <w:right w:val="none" w:sz="0" w:space="0" w:color="auto"/>
                  </w:divBdr>
                </w:div>
                <w:div w:id="1329669189">
                  <w:marLeft w:val="0"/>
                  <w:marRight w:val="0"/>
                  <w:marTop w:val="0"/>
                  <w:marBottom w:val="0"/>
                  <w:divBdr>
                    <w:top w:val="none" w:sz="0" w:space="0" w:color="auto"/>
                    <w:left w:val="none" w:sz="0" w:space="0" w:color="auto"/>
                    <w:bottom w:val="none" w:sz="0" w:space="0" w:color="auto"/>
                    <w:right w:val="none" w:sz="0" w:space="0" w:color="auto"/>
                  </w:divBdr>
                </w:div>
                <w:div w:id="1840726957">
                  <w:marLeft w:val="0"/>
                  <w:marRight w:val="0"/>
                  <w:marTop w:val="0"/>
                  <w:marBottom w:val="0"/>
                  <w:divBdr>
                    <w:top w:val="none" w:sz="0" w:space="0" w:color="auto"/>
                    <w:left w:val="none" w:sz="0" w:space="0" w:color="auto"/>
                    <w:bottom w:val="none" w:sz="0" w:space="0" w:color="auto"/>
                    <w:right w:val="none" w:sz="0" w:space="0" w:color="auto"/>
                  </w:divBdr>
                </w:div>
                <w:div w:id="1720399533">
                  <w:marLeft w:val="0"/>
                  <w:marRight w:val="0"/>
                  <w:marTop w:val="0"/>
                  <w:marBottom w:val="0"/>
                  <w:divBdr>
                    <w:top w:val="none" w:sz="0" w:space="0" w:color="auto"/>
                    <w:left w:val="none" w:sz="0" w:space="0" w:color="auto"/>
                    <w:bottom w:val="none" w:sz="0" w:space="0" w:color="auto"/>
                    <w:right w:val="none" w:sz="0" w:space="0" w:color="auto"/>
                  </w:divBdr>
                </w:div>
                <w:div w:id="487670178">
                  <w:marLeft w:val="0"/>
                  <w:marRight w:val="0"/>
                  <w:marTop w:val="0"/>
                  <w:marBottom w:val="0"/>
                  <w:divBdr>
                    <w:top w:val="none" w:sz="0" w:space="0" w:color="auto"/>
                    <w:left w:val="none" w:sz="0" w:space="0" w:color="auto"/>
                    <w:bottom w:val="none" w:sz="0" w:space="0" w:color="auto"/>
                    <w:right w:val="none" w:sz="0" w:space="0" w:color="auto"/>
                  </w:divBdr>
                </w:div>
                <w:div w:id="1842771100">
                  <w:marLeft w:val="0"/>
                  <w:marRight w:val="0"/>
                  <w:marTop w:val="0"/>
                  <w:marBottom w:val="0"/>
                  <w:divBdr>
                    <w:top w:val="none" w:sz="0" w:space="0" w:color="auto"/>
                    <w:left w:val="none" w:sz="0" w:space="0" w:color="auto"/>
                    <w:bottom w:val="none" w:sz="0" w:space="0" w:color="auto"/>
                    <w:right w:val="none" w:sz="0" w:space="0" w:color="auto"/>
                  </w:divBdr>
                </w:div>
                <w:div w:id="776826696">
                  <w:marLeft w:val="0"/>
                  <w:marRight w:val="0"/>
                  <w:marTop w:val="0"/>
                  <w:marBottom w:val="0"/>
                  <w:divBdr>
                    <w:top w:val="none" w:sz="0" w:space="0" w:color="auto"/>
                    <w:left w:val="none" w:sz="0" w:space="0" w:color="auto"/>
                    <w:bottom w:val="none" w:sz="0" w:space="0" w:color="auto"/>
                    <w:right w:val="none" w:sz="0" w:space="0" w:color="auto"/>
                  </w:divBdr>
                </w:div>
                <w:div w:id="966931735">
                  <w:marLeft w:val="0"/>
                  <w:marRight w:val="0"/>
                  <w:marTop w:val="0"/>
                  <w:marBottom w:val="0"/>
                  <w:divBdr>
                    <w:top w:val="none" w:sz="0" w:space="0" w:color="auto"/>
                    <w:left w:val="none" w:sz="0" w:space="0" w:color="auto"/>
                    <w:bottom w:val="none" w:sz="0" w:space="0" w:color="auto"/>
                    <w:right w:val="none" w:sz="0" w:space="0" w:color="auto"/>
                  </w:divBdr>
                </w:div>
                <w:div w:id="1406412982">
                  <w:marLeft w:val="0"/>
                  <w:marRight w:val="0"/>
                  <w:marTop w:val="0"/>
                  <w:marBottom w:val="0"/>
                  <w:divBdr>
                    <w:top w:val="none" w:sz="0" w:space="0" w:color="auto"/>
                    <w:left w:val="none" w:sz="0" w:space="0" w:color="auto"/>
                    <w:bottom w:val="none" w:sz="0" w:space="0" w:color="auto"/>
                    <w:right w:val="none" w:sz="0" w:space="0" w:color="auto"/>
                  </w:divBdr>
                </w:div>
                <w:div w:id="1791821587">
                  <w:marLeft w:val="0"/>
                  <w:marRight w:val="0"/>
                  <w:marTop w:val="0"/>
                  <w:marBottom w:val="0"/>
                  <w:divBdr>
                    <w:top w:val="none" w:sz="0" w:space="0" w:color="auto"/>
                    <w:left w:val="none" w:sz="0" w:space="0" w:color="auto"/>
                    <w:bottom w:val="none" w:sz="0" w:space="0" w:color="auto"/>
                    <w:right w:val="none" w:sz="0" w:space="0" w:color="auto"/>
                  </w:divBdr>
                </w:div>
                <w:div w:id="16746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5857">
          <w:marLeft w:val="0"/>
          <w:marRight w:val="0"/>
          <w:marTop w:val="0"/>
          <w:marBottom w:val="0"/>
          <w:divBdr>
            <w:top w:val="none" w:sz="0" w:space="0" w:color="auto"/>
            <w:left w:val="none" w:sz="0" w:space="0" w:color="auto"/>
            <w:bottom w:val="none" w:sz="0" w:space="0" w:color="auto"/>
            <w:right w:val="none" w:sz="0" w:space="0" w:color="auto"/>
          </w:divBdr>
          <w:divsChild>
            <w:div w:id="725107923">
              <w:marLeft w:val="0"/>
              <w:marRight w:val="0"/>
              <w:marTop w:val="0"/>
              <w:marBottom w:val="0"/>
              <w:divBdr>
                <w:top w:val="none" w:sz="0" w:space="0" w:color="auto"/>
                <w:left w:val="none" w:sz="0" w:space="0" w:color="auto"/>
                <w:bottom w:val="none" w:sz="0" w:space="0" w:color="auto"/>
                <w:right w:val="none" w:sz="0" w:space="0" w:color="auto"/>
              </w:divBdr>
              <w:divsChild>
                <w:div w:id="2129083619">
                  <w:marLeft w:val="0"/>
                  <w:marRight w:val="0"/>
                  <w:marTop w:val="0"/>
                  <w:marBottom w:val="0"/>
                  <w:divBdr>
                    <w:top w:val="none" w:sz="0" w:space="0" w:color="auto"/>
                    <w:left w:val="none" w:sz="0" w:space="0" w:color="auto"/>
                    <w:bottom w:val="none" w:sz="0" w:space="0" w:color="auto"/>
                    <w:right w:val="none" w:sz="0" w:space="0" w:color="auto"/>
                  </w:divBdr>
                </w:div>
                <w:div w:id="2042320904">
                  <w:marLeft w:val="0"/>
                  <w:marRight w:val="0"/>
                  <w:marTop w:val="0"/>
                  <w:marBottom w:val="0"/>
                  <w:divBdr>
                    <w:top w:val="none" w:sz="0" w:space="0" w:color="auto"/>
                    <w:left w:val="none" w:sz="0" w:space="0" w:color="auto"/>
                    <w:bottom w:val="none" w:sz="0" w:space="0" w:color="auto"/>
                    <w:right w:val="none" w:sz="0" w:space="0" w:color="auto"/>
                  </w:divBdr>
                </w:div>
                <w:div w:id="1009210451">
                  <w:marLeft w:val="0"/>
                  <w:marRight w:val="0"/>
                  <w:marTop w:val="0"/>
                  <w:marBottom w:val="0"/>
                  <w:divBdr>
                    <w:top w:val="none" w:sz="0" w:space="0" w:color="auto"/>
                    <w:left w:val="none" w:sz="0" w:space="0" w:color="auto"/>
                    <w:bottom w:val="none" w:sz="0" w:space="0" w:color="auto"/>
                    <w:right w:val="none" w:sz="0" w:space="0" w:color="auto"/>
                  </w:divBdr>
                </w:div>
                <w:div w:id="37314686">
                  <w:marLeft w:val="0"/>
                  <w:marRight w:val="0"/>
                  <w:marTop w:val="0"/>
                  <w:marBottom w:val="0"/>
                  <w:divBdr>
                    <w:top w:val="none" w:sz="0" w:space="0" w:color="auto"/>
                    <w:left w:val="none" w:sz="0" w:space="0" w:color="auto"/>
                    <w:bottom w:val="none" w:sz="0" w:space="0" w:color="auto"/>
                    <w:right w:val="none" w:sz="0" w:space="0" w:color="auto"/>
                  </w:divBdr>
                </w:div>
                <w:div w:id="1919093796">
                  <w:marLeft w:val="0"/>
                  <w:marRight w:val="0"/>
                  <w:marTop w:val="0"/>
                  <w:marBottom w:val="0"/>
                  <w:divBdr>
                    <w:top w:val="none" w:sz="0" w:space="0" w:color="auto"/>
                    <w:left w:val="none" w:sz="0" w:space="0" w:color="auto"/>
                    <w:bottom w:val="none" w:sz="0" w:space="0" w:color="auto"/>
                    <w:right w:val="none" w:sz="0" w:space="0" w:color="auto"/>
                  </w:divBdr>
                </w:div>
                <w:div w:id="1061950276">
                  <w:marLeft w:val="0"/>
                  <w:marRight w:val="0"/>
                  <w:marTop w:val="0"/>
                  <w:marBottom w:val="0"/>
                  <w:divBdr>
                    <w:top w:val="none" w:sz="0" w:space="0" w:color="auto"/>
                    <w:left w:val="none" w:sz="0" w:space="0" w:color="auto"/>
                    <w:bottom w:val="none" w:sz="0" w:space="0" w:color="auto"/>
                    <w:right w:val="none" w:sz="0" w:space="0" w:color="auto"/>
                  </w:divBdr>
                </w:div>
                <w:div w:id="820926526">
                  <w:marLeft w:val="0"/>
                  <w:marRight w:val="0"/>
                  <w:marTop w:val="0"/>
                  <w:marBottom w:val="0"/>
                  <w:divBdr>
                    <w:top w:val="none" w:sz="0" w:space="0" w:color="auto"/>
                    <w:left w:val="none" w:sz="0" w:space="0" w:color="auto"/>
                    <w:bottom w:val="none" w:sz="0" w:space="0" w:color="auto"/>
                    <w:right w:val="none" w:sz="0" w:space="0" w:color="auto"/>
                  </w:divBdr>
                </w:div>
                <w:div w:id="1466971637">
                  <w:marLeft w:val="0"/>
                  <w:marRight w:val="0"/>
                  <w:marTop w:val="0"/>
                  <w:marBottom w:val="0"/>
                  <w:divBdr>
                    <w:top w:val="none" w:sz="0" w:space="0" w:color="auto"/>
                    <w:left w:val="none" w:sz="0" w:space="0" w:color="auto"/>
                    <w:bottom w:val="none" w:sz="0" w:space="0" w:color="auto"/>
                    <w:right w:val="none" w:sz="0" w:space="0" w:color="auto"/>
                  </w:divBdr>
                </w:div>
                <w:div w:id="427238192">
                  <w:marLeft w:val="0"/>
                  <w:marRight w:val="0"/>
                  <w:marTop w:val="0"/>
                  <w:marBottom w:val="0"/>
                  <w:divBdr>
                    <w:top w:val="none" w:sz="0" w:space="0" w:color="auto"/>
                    <w:left w:val="none" w:sz="0" w:space="0" w:color="auto"/>
                    <w:bottom w:val="none" w:sz="0" w:space="0" w:color="auto"/>
                    <w:right w:val="none" w:sz="0" w:space="0" w:color="auto"/>
                  </w:divBdr>
                </w:div>
                <w:div w:id="160825510">
                  <w:marLeft w:val="0"/>
                  <w:marRight w:val="0"/>
                  <w:marTop w:val="0"/>
                  <w:marBottom w:val="0"/>
                  <w:divBdr>
                    <w:top w:val="none" w:sz="0" w:space="0" w:color="auto"/>
                    <w:left w:val="none" w:sz="0" w:space="0" w:color="auto"/>
                    <w:bottom w:val="none" w:sz="0" w:space="0" w:color="auto"/>
                    <w:right w:val="none" w:sz="0" w:space="0" w:color="auto"/>
                  </w:divBdr>
                </w:div>
                <w:div w:id="1824816045">
                  <w:marLeft w:val="0"/>
                  <w:marRight w:val="0"/>
                  <w:marTop w:val="0"/>
                  <w:marBottom w:val="0"/>
                  <w:divBdr>
                    <w:top w:val="none" w:sz="0" w:space="0" w:color="auto"/>
                    <w:left w:val="none" w:sz="0" w:space="0" w:color="auto"/>
                    <w:bottom w:val="none" w:sz="0" w:space="0" w:color="auto"/>
                    <w:right w:val="none" w:sz="0" w:space="0" w:color="auto"/>
                  </w:divBdr>
                </w:div>
                <w:div w:id="1456409756">
                  <w:marLeft w:val="0"/>
                  <w:marRight w:val="0"/>
                  <w:marTop w:val="0"/>
                  <w:marBottom w:val="0"/>
                  <w:divBdr>
                    <w:top w:val="none" w:sz="0" w:space="0" w:color="auto"/>
                    <w:left w:val="none" w:sz="0" w:space="0" w:color="auto"/>
                    <w:bottom w:val="none" w:sz="0" w:space="0" w:color="auto"/>
                    <w:right w:val="none" w:sz="0" w:space="0" w:color="auto"/>
                  </w:divBdr>
                </w:div>
                <w:div w:id="906496346">
                  <w:marLeft w:val="0"/>
                  <w:marRight w:val="0"/>
                  <w:marTop w:val="0"/>
                  <w:marBottom w:val="0"/>
                  <w:divBdr>
                    <w:top w:val="none" w:sz="0" w:space="0" w:color="auto"/>
                    <w:left w:val="none" w:sz="0" w:space="0" w:color="auto"/>
                    <w:bottom w:val="none" w:sz="0" w:space="0" w:color="auto"/>
                    <w:right w:val="none" w:sz="0" w:space="0" w:color="auto"/>
                  </w:divBdr>
                </w:div>
                <w:div w:id="1153793516">
                  <w:marLeft w:val="0"/>
                  <w:marRight w:val="0"/>
                  <w:marTop w:val="0"/>
                  <w:marBottom w:val="0"/>
                  <w:divBdr>
                    <w:top w:val="none" w:sz="0" w:space="0" w:color="auto"/>
                    <w:left w:val="none" w:sz="0" w:space="0" w:color="auto"/>
                    <w:bottom w:val="none" w:sz="0" w:space="0" w:color="auto"/>
                    <w:right w:val="none" w:sz="0" w:space="0" w:color="auto"/>
                  </w:divBdr>
                </w:div>
                <w:div w:id="1665471524">
                  <w:marLeft w:val="0"/>
                  <w:marRight w:val="0"/>
                  <w:marTop w:val="0"/>
                  <w:marBottom w:val="0"/>
                  <w:divBdr>
                    <w:top w:val="none" w:sz="0" w:space="0" w:color="auto"/>
                    <w:left w:val="none" w:sz="0" w:space="0" w:color="auto"/>
                    <w:bottom w:val="none" w:sz="0" w:space="0" w:color="auto"/>
                    <w:right w:val="none" w:sz="0" w:space="0" w:color="auto"/>
                  </w:divBdr>
                </w:div>
                <w:div w:id="933171864">
                  <w:marLeft w:val="0"/>
                  <w:marRight w:val="0"/>
                  <w:marTop w:val="0"/>
                  <w:marBottom w:val="0"/>
                  <w:divBdr>
                    <w:top w:val="none" w:sz="0" w:space="0" w:color="auto"/>
                    <w:left w:val="none" w:sz="0" w:space="0" w:color="auto"/>
                    <w:bottom w:val="none" w:sz="0" w:space="0" w:color="auto"/>
                    <w:right w:val="none" w:sz="0" w:space="0" w:color="auto"/>
                  </w:divBdr>
                </w:div>
                <w:div w:id="1842230659">
                  <w:marLeft w:val="0"/>
                  <w:marRight w:val="0"/>
                  <w:marTop w:val="0"/>
                  <w:marBottom w:val="0"/>
                  <w:divBdr>
                    <w:top w:val="none" w:sz="0" w:space="0" w:color="auto"/>
                    <w:left w:val="none" w:sz="0" w:space="0" w:color="auto"/>
                    <w:bottom w:val="none" w:sz="0" w:space="0" w:color="auto"/>
                    <w:right w:val="none" w:sz="0" w:space="0" w:color="auto"/>
                  </w:divBdr>
                </w:div>
                <w:div w:id="33700968">
                  <w:marLeft w:val="0"/>
                  <w:marRight w:val="0"/>
                  <w:marTop w:val="0"/>
                  <w:marBottom w:val="0"/>
                  <w:divBdr>
                    <w:top w:val="none" w:sz="0" w:space="0" w:color="auto"/>
                    <w:left w:val="none" w:sz="0" w:space="0" w:color="auto"/>
                    <w:bottom w:val="none" w:sz="0" w:space="0" w:color="auto"/>
                    <w:right w:val="none" w:sz="0" w:space="0" w:color="auto"/>
                  </w:divBdr>
                </w:div>
                <w:div w:id="1934704936">
                  <w:marLeft w:val="0"/>
                  <w:marRight w:val="0"/>
                  <w:marTop w:val="0"/>
                  <w:marBottom w:val="0"/>
                  <w:divBdr>
                    <w:top w:val="none" w:sz="0" w:space="0" w:color="auto"/>
                    <w:left w:val="none" w:sz="0" w:space="0" w:color="auto"/>
                    <w:bottom w:val="none" w:sz="0" w:space="0" w:color="auto"/>
                    <w:right w:val="none" w:sz="0" w:space="0" w:color="auto"/>
                  </w:divBdr>
                </w:div>
                <w:div w:id="1103769936">
                  <w:marLeft w:val="0"/>
                  <w:marRight w:val="0"/>
                  <w:marTop w:val="0"/>
                  <w:marBottom w:val="0"/>
                  <w:divBdr>
                    <w:top w:val="none" w:sz="0" w:space="0" w:color="auto"/>
                    <w:left w:val="none" w:sz="0" w:space="0" w:color="auto"/>
                    <w:bottom w:val="none" w:sz="0" w:space="0" w:color="auto"/>
                    <w:right w:val="none" w:sz="0" w:space="0" w:color="auto"/>
                  </w:divBdr>
                </w:div>
                <w:div w:id="1630891649">
                  <w:marLeft w:val="0"/>
                  <w:marRight w:val="0"/>
                  <w:marTop w:val="0"/>
                  <w:marBottom w:val="0"/>
                  <w:divBdr>
                    <w:top w:val="none" w:sz="0" w:space="0" w:color="auto"/>
                    <w:left w:val="none" w:sz="0" w:space="0" w:color="auto"/>
                    <w:bottom w:val="none" w:sz="0" w:space="0" w:color="auto"/>
                    <w:right w:val="none" w:sz="0" w:space="0" w:color="auto"/>
                  </w:divBdr>
                </w:div>
                <w:div w:id="1828551454">
                  <w:marLeft w:val="0"/>
                  <w:marRight w:val="0"/>
                  <w:marTop w:val="0"/>
                  <w:marBottom w:val="0"/>
                  <w:divBdr>
                    <w:top w:val="none" w:sz="0" w:space="0" w:color="auto"/>
                    <w:left w:val="none" w:sz="0" w:space="0" w:color="auto"/>
                    <w:bottom w:val="none" w:sz="0" w:space="0" w:color="auto"/>
                    <w:right w:val="none" w:sz="0" w:space="0" w:color="auto"/>
                  </w:divBdr>
                </w:div>
                <w:div w:id="13648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872">
          <w:marLeft w:val="0"/>
          <w:marRight w:val="0"/>
          <w:marTop w:val="0"/>
          <w:marBottom w:val="0"/>
          <w:divBdr>
            <w:top w:val="none" w:sz="0" w:space="0" w:color="auto"/>
            <w:left w:val="none" w:sz="0" w:space="0" w:color="auto"/>
            <w:bottom w:val="none" w:sz="0" w:space="0" w:color="auto"/>
            <w:right w:val="none" w:sz="0" w:space="0" w:color="auto"/>
          </w:divBdr>
          <w:divsChild>
            <w:div w:id="1478257930">
              <w:marLeft w:val="0"/>
              <w:marRight w:val="0"/>
              <w:marTop w:val="0"/>
              <w:marBottom w:val="0"/>
              <w:divBdr>
                <w:top w:val="none" w:sz="0" w:space="0" w:color="auto"/>
                <w:left w:val="none" w:sz="0" w:space="0" w:color="auto"/>
                <w:bottom w:val="none" w:sz="0" w:space="0" w:color="auto"/>
                <w:right w:val="none" w:sz="0" w:space="0" w:color="auto"/>
              </w:divBdr>
              <w:divsChild>
                <w:div w:id="240722237">
                  <w:marLeft w:val="0"/>
                  <w:marRight w:val="0"/>
                  <w:marTop w:val="0"/>
                  <w:marBottom w:val="0"/>
                  <w:divBdr>
                    <w:top w:val="none" w:sz="0" w:space="0" w:color="auto"/>
                    <w:left w:val="none" w:sz="0" w:space="0" w:color="auto"/>
                    <w:bottom w:val="none" w:sz="0" w:space="0" w:color="auto"/>
                    <w:right w:val="none" w:sz="0" w:space="0" w:color="auto"/>
                  </w:divBdr>
                </w:div>
                <w:div w:id="1077555287">
                  <w:marLeft w:val="0"/>
                  <w:marRight w:val="0"/>
                  <w:marTop w:val="0"/>
                  <w:marBottom w:val="0"/>
                  <w:divBdr>
                    <w:top w:val="none" w:sz="0" w:space="0" w:color="auto"/>
                    <w:left w:val="none" w:sz="0" w:space="0" w:color="auto"/>
                    <w:bottom w:val="none" w:sz="0" w:space="0" w:color="auto"/>
                    <w:right w:val="none" w:sz="0" w:space="0" w:color="auto"/>
                  </w:divBdr>
                </w:div>
                <w:div w:id="127863039">
                  <w:marLeft w:val="0"/>
                  <w:marRight w:val="0"/>
                  <w:marTop w:val="0"/>
                  <w:marBottom w:val="0"/>
                  <w:divBdr>
                    <w:top w:val="none" w:sz="0" w:space="0" w:color="auto"/>
                    <w:left w:val="none" w:sz="0" w:space="0" w:color="auto"/>
                    <w:bottom w:val="none" w:sz="0" w:space="0" w:color="auto"/>
                    <w:right w:val="none" w:sz="0" w:space="0" w:color="auto"/>
                  </w:divBdr>
                </w:div>
                <w:div w:id="534126105">
                  <w:marLeft w:val="0"/>
                  <w:marRight w:val="0"/>
                  <w:marTop w:val="0"/>
                  <w:marBottom w:val="0"/>
                  <w:divBdr>
                    <w:top w:val="none" w:sz="0" w:space="0" w:color="auto"/>
                    <w:left w:val="none" w:sz="0" w:space="0" w:color="auto"/>
                    <w:bottom w:val="none" w:sz="0" w:space="0" w:color="auto"/>
                    <w:right w:val="none" w:sz="0" w:space="0" w:color="auto"/>
                  </w:divBdr>
                </w:div>
                <w:div w:id="861364227">
                  <w:marLeft w:val="0"/>
                  <w:marRight w:val="0"/>
                  <w:marTop w:val="0"/>
                  <w:marBottom w:val="0"/>
                  <w:divBdr>
                    <w:top w:val="none" w:sz="0" w:space="0" w:color="auto"/>
                    <w:left w:val="none" w:sz="0" w:space="0" w:color="auto"/>
                    <w:bottom w:val="none" w:sz="0" w:space="0" w:color="auto"/>
                    <w:right w:val="none" w:sz="0" w:space="0" w:color="auto"/>
                  </w:divBdr>
                </w:div>
                <w:div w:id="1939175540">
                  <w:marLeft w:val="0"/>
                  <w:marRight w:val="0"/>
                  <w:marTop w:val="0"/>
                  <w:marBottom w:val="0"/>
                  <w:divBdr>
                    <w:top w:val="none" w:sz="0" w:space="0" w:color="auto"/>
                    <w:left w:val="none" w:sz="0" w:space="0" w:color="auto"/>
                    <w:bottom w:val="none" w:sz="0" w:space="0" w:color="auto"/>
                    <w:right w:val="none" w:sz="0" w:space="0" w:color="auto"/>
                  </w:divBdr>
                </w:div>
                <w:div w:id="561253233">
                  <w:marLeft w:val="0"/>
                  <w:marRight w:val="0"/>
                  <w:marTop w:val="0"/>
                  <w:marBottom w:val="0"/>
                  <w:divBdr>
                    <w:top w:val="none" w:sz="0" w:space="0" w:color="auto"/>
                    <w:left w:val="none" w:sz="0" w:space="0" w:color="auto"/>
                    <w:bottom w:val="none" w:sz="0" w:space="0" w:color="auto"/>
                    <w:right w:val="none" w:sz="0" w:space="0" w:color="auto"/>
                  </w:divBdr>
                </w:div>
                <w:div w:id="2099208003">
                  <w:marLeft w:val="0"/>
                  <w:marRight w:val="0"/>
                  <w:marTop w:val="0"/>
                  <w:marBottom w:val="0"/>
                  <w:divBdr>
                    <w:top w:val="none" w:sz="0" w:space="0" w:color="auto"/>
                    <w:left w:val="none" w:sz="0" w:space="0" w:color="auto"/>
                    <w:bottom w:val="none" w:sz="0" w:space="0" w:color="auto"/>
                    <w:right w:val="none" w:sz="0" w:space="0" w:color="auto"/>
                  </w:divBdr>
                </w:div>
                <w:div w:id="1120564593">
                  <w:marLeft w:val="0"/>
                  <w:marRight w:val="0"/>
                  <w:marTop w:val="0"/>
                  <w:marBottom w:val="0"/>
                  <w:divBdr>
                    <w:top w:val="none" w:sz="0" w:space="0" w:color="auto"/>
                    <w:left w:val="none" w:sz="0" w:space="0" w:color="auto"/>
                    <w:bottom w:val="none" w:sz="0" w:space="0" w:color="auto"/>
                    <w:right w:val="none" w:sz="0" w:space="0" w:color="auto"/>
                  </w:divBdr>
                </w:div>
                <w:div w:id="586117471">
                  <w:marLeft w:val="0"/>
                  <w:marRight w:val="0"/>
                  <w:marTop w:val="0"/>
                  <w:marBottom w:val="0"/>
                  <w:divBdr>
                    <w:top w:val="none" w:sz="0" w:space="0" w:color="auto"/>
                    <w:left w:val="none" w:sz="0" w:space="0" w:color="auto"/>
                    <w:bottom w:val="none" w:sz="0" w:space="0" w:color="auto"/>
                    <w:right w:val="none" w:sz="0" w:space="0" w:color="auto"/>
                  </w:divBdr>
                </w:div>
                <w:div w:id="2078894247">
                  <w:marLeft w:val="0"/>
                  <w:marRight w:val="0"/>
                  <w:marTop w:val="0"/>
                  <w:marBottom w:val="0"/>
                  <w:divBdr>
                    <w:top w:val="none" w:sz="0" w:space="0" w:color="auto"/>
                    <w:left w:val="none" w:sz="0" w:space="0" w:color="auto"/>
                    <w:bottom w:val="none" w:sz="0" w:space="0" w:color="auto"/>
                    <w:right w:val="none" w:sz="0" w:space="0" w:color="auto"/>
                  </w:divBdr>
                </w:div>
                <w:div w:id="2015759161">
                  <w:marLeft w:val="0"/>
                  <w:marRight w:val="0"/>
                  <w:marTop w:val="0"/>
                  <w:marBottom w:val="0"/>
                  <w:divBdr>
                    <w:top w:val="none" w:sz="0" w:space="0" w:color="auto"/>
                    <w:left w:val="none" w:sz="0" w:space="0" w:color="auto"/>
                    <w:bottom w:val="none" w:sz="0" w:space="0" w:color="auto"/>
                    <w:right w:val="none" w:sz="0" w:space="0" w:color="auto"/>
                  </w:divBdr>
                </w:div>
                <w:div w:id="655299882">
                  <w:marLeft w:val="0"/>
                  <w:marRight w:val="0"/>
                  <w:marTop w:val="0"/>
                  <w:marBottom w:val="0"/>
                  <w:divBdr>
                    <w:top w:val="none" w:sz="0" w:space="0" w:color="auto"/>
                    <w:left w:val="none" w:sz="0" w:space="0" w:color="auto"/>
                    <w:bottom w:val="none" w:sz="0" w:space="0" w:color="auto"/>
                    <w:right w:val="none" w:sz="0" w:space="0" w:color="auto"/>
                  </w:divBdr>
                </w:div>
                <w:div w:id="152765798">
                  <w:marLeft w:val="0"/>
                  <w:marRight w:val="0"/>
                  <w:marTop w:val="0"/>
                  <w:marBottom w:val="0"/>
                  <w:divBdr>
                    <w:top w:val="none" w:sz="0" w:space="0" w:color="auto"/>
                    <w:left w:val="none" w:sz="0" w:space="0" w:color="auto"/>
                    <w:bottom w:val="none" w:sz="0" w:space="0" w:color="auto"/>
                    <w:right w:val="none" w:sz="0" w:space="0" w:color="auto"/>
                  </w:divBdr>
                </w:div>
                <w:div w:id="894780882">
                  <w:marLeft w:val="0"/>
                  <w:marRight w:val="0"/>
                  <w:marTop w:val="0"/>
                  <w:marBottom w:val="0"/>
                  <w:divBdr>
                    <w:top w:val="none" w:sz="0" w:space="0" w:color="auto"/>
                    <w:left w:val="none" w:sz="0" w:space="0" w:color="auto"/>
                    <w:bottom w:val="none" w:sz="0" w:space="0" w:color="auto"/>
                    <w:right w:val="none" w:sz="0" w:space="0" w:color="auto"/>
                  </w:divBdr>
                </w:div>
                <w:div w:id="439419848">
                  <w:marLeft w:val="0"/>
                  <w:marRight w:val="0"/>
                  <w:marTop w:val="0"/>
                  <w:marBottom w:val="0"/>
                  <w:divBdr>
                    <w:top w:val="none" w:sz="0" w:space="0" w:color="auto"/>
                    <w:left w:val="none" w:sz="0" w:space="0" w:color="auto"/>
                    <w:bottom w:val="none" w:sz="0" w:space="0" w:color="auto"/>
                    <w:right w:val="none" w:sz="0" w:space="0" w:color="auto"/>
                  </w:divBdr>
                </w:div>
                <w:div w:id="302781584">
                  <w:marLeft w:val="0"/>
                  <w:marRight w:val="0"/>
                  <w:marTop w:val="0"/>
                  <w:marBottom w:val="0"/>
                  <w:divBdr>
                    <w:top w:val="none" w:sz="0" w:space="0" w:color="auto"/>
                    <w:left w:val="none" w:sz="0" w:space="0" w:color="auto"/>
                    <w:bottom w:val="none" w:sz="0" w:space="0" w:color="auto"/>
                    <w:right w:val="none" w:sz="0" w:space="0" w:color="auto"/>
                  </w:divBdr>
                </w:div>
                <w:div w:id="1928809683">
                  <w:marLeft w:val="0"/>
                  <w:marRight w:val="0"/>
                  <w:marTop w:val="0"/>
                  <w:marBottom w:val="0"/>
                  <w:divBdr>
                    <w:top w:val="none" w:sz="0" w:space="0" w:color="auto"/>
                    <w:left w:val="none" w:sz="0" w:space="0" w:color="auto"/>
                    <w:bottom w:val="none" w:sz="0" w:space="0" w:color="auto"/>
                    <w:right w:val="none" w:sz="0" w:space="0" w:color="auto"/>
                  </w:divBdr>
                </w:div>
                <w:div w:id="1504128577">
                  <w:marLeft w:val="0"/>
                  <w:marRight w:val="0"/>
                  <w:marTop w:val="0"/>
                  <w:marBottom w:val="0"/>
                  <w:divBdr>
                    <w:top w:val="none" w:sz="0" w:space="0" w:color="auto"/>
                    <w:left w:val="none" w:sz="0" w:space="0" w:color="auto"/>
                    <w:bottom w:val="none" w:sz="0" w:space="0" w:color="auto"/>
                    <w:right w:val="none" w:sz="0" w:space="0" w:color="auto"/>
                  </w:divBdr>
                </w:div>
                <w:div w:id="1996445954">
                  <w:marLeft w:val="0"/>
                  <w:marRight w:val="0"/>
                  <w:marTop w:val="0"/>
                  <w:marBottom w:val="0"/>
                  <w:divBdr>
                    <w:top w:val="none" w:sz="0" w:space="0" w:color="auto"/>
                    <w:left w:val="none" w:sz="0" w:space="0" w:color="auto"/>
                    <w:bottom w:val="none" w:sz="0" w:space="0" w:color="auto"/>
                    <w:right w:val="none" w:sz="0" w:space="0" w:color="auto"/>
                  </w:divBdr>
                </w:div>
                <w:div w:id="1379695992">
                  <w:marLeft w:val="0"/>
                  <w:marRight w:val="0"/>
                  <w:marTop w:val="0"/>
                  <w:marBottom w:val="0"/>
                  <w:divBdr>
                    <w:top w:val="none" w:sz="0" w:space="0" w:color="auto"/>
                    <w:left w:val="none" w:sz="0" w:space="0" w:color="auto"/>
                    <w:bottom w:val="none" w:sz="0" w:space="0" w:color="auto"/>
                    <w:right w:val="none" w:sz="0" w:space="0" w:color="auto"/>
                  </w:divBdr>
                </w:div>
                <w:div w:id="169611308">
                  <w:marLeft w:val="0"/>
                  <w:marRight w:val="0"/>
                  <w:marTop w:val="0"/>
                  <w:marBottom w:val="0"/>
                  <w:divBdr>
                    <w:top w:val="none" w:sz="0" w:space="0" w:color="auto"/>
                    <w:left w:val="none" w:sz="0" w:space="0" w:color="auto"/>
                    <w:bottom w:val="none" w:sz="0" w:space="0" w:color="auto"/>
                    <w:right w:val="none" w:sz="0" w:space="0" w:color="auto"/>
                  </w:divBdr>
                </w:div>
                <w:div w:id="1998414712">
                  <w:marLeft w:val="0"/>
                  <w:marRight w:val="0"/>
                  <w:marTop w:val="0"/>
                  <w:marBottom w:val="0"/>
                  <w:divBdr>
                    <w:top w:val="none" w:sz="0" w:space="0" w:color="auto"/>
                    <w:left w:val="none" w:sz="0" w:space="0" w:color="auto"/>
                    <w:bottom w:val="none" w:sz="0" w:space="0" w:color="auto"/>
                    <w:right w:val="none" w:sz="0" w:space="0" w:color="auto"/>
                  </w:divBdr>
                </w:div>
                <w:div w:id="612636175">
                  <w:marLeft w:val="0"/>
                  <w:marRight w:val="0"/>
                  <w:marTop w:val="0"/>
                  <w:marBottom w:val="0"/>
                  <w:divBdr>
                    <w:top w:val="none" w:sz="0" w:space="0" w:color="auto"/>
                    <w:left w:val="none" w:sz="0" w:space="0" w:color="auto"/>
                    <w:bottom w:val="none" w:sz="0" w:space="0" w:color="auto"/>
                    <w:right w:val="none" w:sz="0" w:space="0" w:color="auto"/>
                  </w:divBdr>
                </w:div>
                <w:div w:id="1332296072">
                  <w:marLeft w:val="0"/>
                  <w:marRight w:val="0"/>
                  <w:marTop w:val="0"/>
                  <w:marBottom w:val="0"/>
                  <w:divBdr>
                    <w:top w:val="none" w:sz="0" w:space="0" w:color="auto"/>
                    <w:left w:val="none" w:sz="0" w:space="0" w:color="auto"/>
                    <w:bottom w:val="none" w:sz="0" w:space="0" w:color="auto"/>
                    <w:right w:val="none" w:sz="0" w:space="0" w:color="auto"/>
                  </w:divBdr>
                </w:div>
                <w:div w:id="748846659">
                  <w:marLeft w:val="0"/>
                  <w:marRight w:val="0"/>
                  <w:marTop w:val="0"/>
                  <w:marBottom w:val="0"/>
                  <w:divBdr>
                    <w:top w:val="none" w:sz="0" w:space="0" w:color="auto"/>
                    <w:left w:val="none" w:sz="0" w:space="0" w:color="auto"/>
                    <w:bottom w:val="none" w:sz="0" w:space="0" w:color="auto"/>
                    <w:right w:val="none" w:sz="0" w:space="0" w:color="auto"/>
                  </w:divBdr>
                </w:div>
                <w:div w:id="2130590857">
                  <w:marLeft w:val="0"/>
                  <w:marRight w:val="0"/>
                  <w:marTop w:val="0"/>
                  <w:marBottom w:val="0"/>
                  <w:divBdr>
                    <w:top w:val="none" w:sz="0" w:space="0" w:color="auto"/>
                    <w:left w:val="none" w:sz="0" w:space="0" w:color="auto"/>
                    <w:bottom w:val="none" w:sz="0" w:space="0" w:color="auto"/>
                    <w:right w:val="none" w:sz="0" w:space="0" w:color="auto"/>
                  </w:divBdr>
                </w:div>
                <w:div w:id="1656445780">
                  <w:marLeft w:val="0"/>
                  <w:marRight w:val="0"/>
                  <w:marTop w:val="0"/>
                  <w:marBottom w:val="0"/>
                  <w:divBdr>
                    <w:top w:val="none" w:sz="0" w:space="0" w:color="auto"/>
                    <w:left w:val="none" w:sz="0" w:space="0" w:color="auto"/>
                    <w:bottom w:val="none" w:sz="0" w:space="0" w:color="auto"/>
                    <w:right w:val="none" w:sz="0" w:space="0" w:color="auto"/>
                  </w:divBdr>
                </w:div>
                <w:div w:id="1477799901">
                  <w:marLeft w:val="0"/>
                  <w:marRight w:val="0"/>
                  <w:marTop w:val="0"/>
                  <w:marBottom w:val="0"/>
                  <w:divBdr>
                    <w:top w:val="none" w:sz="0" w:space="0" w:color="auto"/>
                    <w:left w:val="none" w:sz="0" w:space="0" w:color="auto"/>
                    <w:bottom w:val="none" w:sz="0" w:space="0" w:color="auto"/>
                    <w:right w:val="none" w:sz="0" w:space="0" w:color="auto"/>
                  </w:divBdr>
                </w:div>
                <w:div w:id="135072429">
                  <w:marLeft w:val="0"/>
                  <w:marRight w:val="0"/>
                  <w:marTop w:val="0"/>
                  <w:marBottom w:val="0"/>
                  <w:divBdr>
                    <w:top w:val="none" w:sz="0" w:space="0" w:color="auto"/>
                    <w:left w:val="none" w:sz="0" w:space="0" w:color="auto"/>
                    <w:bottom w:val="none" w:sz="0" w:space="0" w:color="auto"/>
                    <w:right w:val="none" w:sz="0" w:space="0" w:color="auto"/>
                  </w:divBdr>
                </w:div>
                <w:div w:id="117072318">
                  <w:marLeft w:val="0"/>
                  <w:marRight w:val="0"/>
                  <w:marTop w:val="0"/>
                  <w:marBottom w:val="0"/>
                  <w:divBdr>
                    <w:top w:val="none" w:sz="0" w:space="0" w:color="auto"/>
                    <w:left w:val="none" w:sz="0" w:space="0" w:color="auto"/>
                    <w:bottom w:val="none" w:sz="0" w:space="0" w:color="auto"/>
                    <w:right w:val="none" w:sz="0" w:space="0" w:color="auto"/>
                  </w:divBdr>
                </w:div>
                <w:div w:id="1754013484">
                  <w:marLeft w:val="0"/>
                  <w:marRight w:val="0"/>
                  <w:marTop w:val="0"/>
                  <w:marBottom w:val="0"/>
                  <w:divBdr>
                    <w:top w:val="none" w:sz="0" w:space="0" w:color="auto"/>
                    <w:left w:val="none" w:sz="0" w:space="0" w:color="auto"/>
                    <w:bottom w:val="none" w:sz="0" w:space="0" w:color="auto"/>
                    <w:right w:val="none" w:sz="0" w:space="0" w:color="auto"/>
                  </w:divBdr>
                </w:div>
                <w:div w:id="2009747061">
                  <w:marLeft w:val="0"/>
                  <w:marRight w:val="0"/>
                  <w:marTop w:val="0"/>
                  <w:marBottom w:val="0"/>
                  <w:divBdr>
                    <w:top w:val="none" w:sz="0" w:space="0" w:color="auto"/>
                    <w:left w:val="none" w:sz="0" w:space="0" w:color="auto"/>
                    <w:bottom w:val="none" w:sz="0" w:space="0" w:color="auto"/>
                    <w:right w:val="none" w:sz="0" w:space="0" w:color="auto"/>
                  </w:divBdr>
                </w:div>
                <w:div w:id="2020232627">
                  <w:marLeft w:val="0"/>
                  <w:marRight w:val="0"/>
                  <w:marTop w:val="0"/>
                  <w:marBottom w:val="0"/>
                  <w:divBdr>
                    <w:top w:val="none" w:sz="0" w:space="0" w:color="auto"/>
                    <w:left w:val="none" w:sz="0" w:space="0" w:color="auto"/>
                    <w:bottom w:val="none" w:sz="0" w:space="0" w:color="auto"/>
                    <w:right w:val="none" w:sz="0" w:space="0" w:color="auto"/>
                  </w:divBdr>
                </w:div>
                <w:div w:id="1940209459">
                  <w:marLeft w:val="0"/>
                  <w:marRight w:val="0"/>
                  <w:marTop w:val="0"/>
                  <w:marBottom w:val="0"/>
                  <w:divBdr>
                    <w:top w:val="none" w:sz="0" w:space="0" w:color="auto"/>
                    <w:left w:val="none" w:sz="0" w:space="0" w:color="auto"/>
                    <w:bottom w:val="none" w:sz="0" w:space="0" w:color="auto"/>
                    <w:right w:val="none" w:sz="0" w:space="0" w:color="auto"/>
                  </w:divBdr>
                </w:div>
                <w:div w:id="259607276">
                  <w:marLeft w:val="0"/>
                  <w:marRight w:val="0"/>
                  <w:marTop w:val="0"/>
                  <w:marBottom w:val="0"/>
                  <w:divBdr>
                    <w:top w:val="none" w:sz="0" w:space="0" w:color="auto"/>
                    <w:left w:val="none" w:sz="0" w:space="0" w:color="auto"/>
                    <w:bottom w:val="none" w:sz="0" w:space="0" w:color="auto"/>
                    <w:right w:val="none" w:sz="0" w:space="0" w:color="auto"/>
                  </w:divBdr>
                </w:div>
                <w:div w:id="1519924828">
                  <w:marLeft w:val="0"/>
                  <w:marRight w:val="0"/>
                  <w:marTop w:val="0"/>
                  <w:marBottom w:val="0"/>
                  <w:divBdr>
                    <w:top w:val="none" w:sz="0" w:space="0" w:color="auto"/>
                    <w:left w:val="none" w:sz="0" w:space="0" w:color="auto"/>
                    <w:bottom w:val="none" w:sz="0" w:space="0" w:color="auto"/>
                    <w:right w:val="none" w:sz="0" w:space="0" w:color="auto"/>
                  </w:divBdr>
                </w:div>
                <w:div w:id="139854244">
                  <w:marLeft w:val="0"/>
                  <w:marRight w:val="0"/>
                  <w:marTop w:val="0"/>
                  <w:marBottom w:val="0"/>
                  <w:divBdr>
                    <w:top w:val="none" w:sz="0" w:space="0" w:color="auto"/>
                    <w:left w:val="none" w:sz="0" w:space="0" w:color="auto"/>
                    <w:bottom w:val="none" w:sz="0" w:space="0" w:color="auto"/>
                    <w:right w:val="none" w:sz="0" w:space="0" w:color="auto"/>
                  </w:divBdr>
                </w:div>
                <w:div w:id="139427318">
                  <w:marLeft w:val="0"/>
                  <w:marRight w:val="0"/>
                  <w:marTop w:val="0"/>
                  <w:marBottom w:val="0"/>
                  <w:divBdr>
                    <w:top w:val="none" w:sz="0" w:space="0" w:color="auto"/>
                    <w:left w:val="none" w:sz="0" w:space="0" w:color="auto"/>
                    <w:bottom w:val="none" w:sz="0" w:space="0" w:color="auto"/>
                    <w:right w:val="none" w:sz="0" w:space="0" w:color="auto"/>
                  </w:divBdr>
                </w:div>
                <w:div w:id="1685667287">
                  <w:marLeft w:val="0"/>
                  <w:marRight w:val="0"/>
                  <w:marTop w:val="0"/>
                  <w:marBottom w:val="0"/>
                  <w:divBdr>
                    <w:top w:val="none" w:sz="0" w:space="0" w:color="auto"/>
                    <w:left w:val="none" w:sz="0" w:space="0" w:color="auto"/>
                    <w:bottom w:val="none" w:sz="0" w:space="0" w:color="auto"/>
                    <w:right w:val="none" w:sz="0" w:space="0" w:color="auto"/>
                  </w:divBdr>
                </w:div>
                <w:div w:id="20378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5148">
          <w:marLeft w:val="0"/>
          <w:marRight w:val="0"/>
          <w:marTop w:val="0"/>
          <w:marBottom w:val="0"/>
          <w:divBdr>
            <w:top w:val="none" w:sz="0" w:space="0" w:color="auto"/>
            <w:left w:val="none" w:sz="0" w:space="0" w:color="auto"/>
            <w:bottom w:val="none" w:sz="0" w:space="0" w:color="auto"/>
            <w:right w:val="none" w:sz="0" w:space="0" w:color="auto"/>
          </w:divBdr>
          <w:divsChild>
            <w:div w:id="715083026">
              <w:marLeft w:val="0"/>
              <w:marRight w:val="0"/>
              <w:marTop w:val="0"/>
              <w:marBottom w:val="0"/>
              <w:divBdr>
                <w:top w:val="none" w:sz="0" w:space="0" w:color="auto"/>
                <w:left w:val="none" w:sz="0" w:space="0" w:color="auto"/>
                <w:bottom w:val="none" w:sz="0" w:space="0" w:color="auto"/>
                <w:right w:val="none" w:sz="0" w:space="0" w:color="auto"/>
              </w:divBdr>
              <w:divsChild>
                <w:div w:id="696740399">
                  <w:marLeft w:val="0"/>
                  <w:marRight w:val="0"/>
                  <w:marTop w:val="0"/>
                  <w:marBottom w:val="0"/>
                  <w:divBdr>
                    <w:top w:val="none" w:sz="0" w:space="0" w:color="auto"/>
                    <w:left w:val="none" w:sz="0" w:space="0" w:color="auto"/>
                    <w:bottom w:val="none" w:sz="0" w:space="0" w:color="auto"/>
                    <w:right w:val="none" w:sz="0" w:space="0" w:color="auto"/>
                  </w:divBdr>
                </w:div>
                <w:div w:id="965937777">
                  <w:marLeft w:val="0"/>
                  <w:marRight w:val="0"/>
                  <w:marTop w:val="0"/>
                  <w:marBottom w:val="0"/>
                  <w:divBdr>
                    <w:top w:val="none" w:sz="0" w:space="0" w:color="auto"/>
                    <w:left w:val="none" w:sz="0" w:space="0" w:color="auto"/>
                    <w:bottom w:val="none" w:sz="0" w:space="0" w:color="auto"/>
                    <w:right w:val="none" w:sz="0" w:space="0" w:color="auto"/>
                  </w:divBdr>
                </w:div>
                <w:div w:id="609777848">
                  <w:marLeft w:val="0"/>
                  <w:marRight w:val="0"/>
                  <w:marTop w:val="0"/>
                  <w:marBottom w:val="0"/>
                  <w:divBdr>
                    <w:top w:val="none" w:sz="0" w:space="0" w:color="auto"/>
                    <w:left w:val="none" w:sz="0" w:space="0" w:color="auto"/>
                    <w:bottom w:val="none" w:sz="0" w:space="0" w:color="auto"/>
                    <w:right w:val="none" w:sz="0" w:space="0" w:color="auto"/>
                  </w:divBdr>
                </w:div>
                <w:div w:id="1515803422">
                  <w:marLeft w:val="0"/>
                  <w:marRight w:val="0"/>
                  <w:marTop w:val="0"/>
                  <w:marBottom w:val="0"/>
                  <w:divBdr>
                    <w:top w:val="none" w:sz="0" w:space="0" w:color="auto"/>
                    <w:left w:val="none" w:sz="0" w:space="0" w:color="auto"/>
                    <w:bottom w:val="none" w:sz="0" w:space="0" w:color="auto"/>
                    <w:right w:val="none" w:sz="0" w:space="0" w:color="auto"/>
                  </w:divBdr>
                </w:div>
                <w:div w:id="1188759562">
                  <w:marLeft w:val="0"/>
                  <w:marRight w:val="0"/>
                  <w:marTop w:val="0"/>
                  <w:marBottom w:val="0"/>
                  <w:divBdr>
                    <w:top w:val="none" w:sz="0" w:space="0" w:color="auto"/>
                    <w:left w:val="none" w:sz="0" w:space="0" w:color="auto"/>
                    <w:bottom w:val="none" w:sz="0" w:space="0" w:color="auto"/>
                    <w:right w:val="none" w:sz="0" w:space="0" w:color="auto"/>
                  </w:divBdr>
                </w:div>
                <w:div w:id="37975227">
                  <w:marLeft w:val="0"/>
                  <w:marRight w:val="0"/>
                  <w:marTop w:val="0"/>
                  <w:marBottom w:val="0"/>
                  <w:divBdr>
                    <w:top w:val="none" w:sz="0" w:space="0" w:color="auto"/>
                    <w:left w:val="none" w:sz="0" w:space="0" w:color="auto"/>
                    <w:bottom w:val="none" w:sz="0" w:space="0" w:color="auto"/>
                    <w:right w:val="none" w:sz="0" w:space="0" w:color="auto"/>
                  </w:divBdr>
                </w:div>
                <w:div w:id="1115708169">
                  <w:marLeft w:val="0"/>
                  <w:marRight w:val="0"/>
                  <w:marTop w:val="0"/>
                  <w:marBottom w:val="0"/>
                  <w:divBdr>
                    <w:top w:val="none" w:sz="0" w:space="0" w:color="auto"/>
                    <w:left w:val="none" w:sz="0" w:space="0" w:color="auto"/>
                    <w:bottom w:val="none" w:sz="0" w:space="0" w:color="auto"/>
                    <w:right w:val="none" w:sz="0" w:space="0" w:color="auto"/>
                  </w:divBdr>
                </w:div>
                <w:div w:id="58211800">
                  <w:marLeft w:val="0"/>
                  <w:marRight w:val="0"/>
                  <w:marTop w:val="0"/>
                  <w:marBottom w:val="0"/>
                  <w:divBdr>
                    <w:top w:val="none" w:sz="0" w:space="0" w:color="auto"/>
                    <w:left w:val="none" w:sz="0" w:space="0" w:color="auto"/>
                    <w:bottom w:val="none" w:sz="0" w:space="0" w:color="auto"/>
                    <w:right w:val="none" w:sz="0" w:space="0" w:color="auto"/>
                  </w:divBdr>
                </w:div>
                <w:div w:id="8502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755">
          <w:marLeft w:val="0"/>
          <w:marRight w:val="0"/>
          <w:marTop w:val="0"/>
          <w:marBottom w:val="0"/>
          <w:divBdr>
            <w:top w:val="none" w:sz="0" w:space="0" w:color="auto"/>
            <w:left w:val="none" w:sz="0" w:space="0" w:color="auto"/>
            <w:bottom w:val="none" w:sz="0" w:space="0" w:color="auto"/>
            <w:right w:val="none" w:sz="0" w:space="0" w:color="auto"/>
          </w:divBdr>
          <w:divsChild>
            <w:div w:id="229968964">
              <w:marLeft w:val="0"/>
              <w:marRight w:val="0"/>
              <w:marTop w:val="0"/>
              <w:marBottom w:val="0"/>
              <w:divBdr>
                <w:top w:val="none" w:sz="0" w:space="0" w:color="auto"/>
                <w:left w:val="none" w:sz="0" w:space="0" w:color="auto"/>
                <w:bottom w:val="none" w:sz="0" w:space="0" w:color="auto"/>
                <w:right w:val="none" w:sz="0" w:space="0" w:color="auto"/>
              </w:divBdr>
              <w:divsChild>
                <w:div w:id="861013317">
                  <w:marLeft w:val="0"/>
                  <w:marRight w:val="0"/>
                  <w:marTop w:val="0"/>
                  <w:marBottom w:val="0"/>
                  <w:divBdr>
                    <w:top w:val="none" w:sz="0" w:space="0" w:color="auto"/>
                    <w:left w:val="none" w:sz="0" w:space="0" w:color="auto"/>
                    <w:bottom w:val="none" w:sz="0" w:space="0" w:color="auto"/>
                    <w:right w:val="none" w:sz="0" w:space="0" w:color="auto"/>
                  </w:divBdr>
                </w:div>
                <w:div w:id="526066273">
                  <w:marLeft w:val="0"/>
                  <w:marRight w:val="0"/>
                  <w:marTop w:val="0"/>
                  <w:marBottom w:val="0"/>
                  <w:divBdr>
                    <w:top w:val="none" w:sz="0" w:space="0" w:color="auto"/>
                    <w:left w:val="none" w:sz="0" w:space="0" w:color="auto"/>
                    <w:bottom w:val="none" w:sz="0" w:space="0" w:color="auto"/>
                    <w:right w:val="none" w:sz="0" w:space="0" w:color="auto"/>
                  </w:divBdr>
                </w:div>
                <w:div w:id="1863324169">
                  <w:marLeft w:val="0"/>
                  <w:marRight w:val="0"/>
                  <w:marTop w:val="0"/>
                  <w:marBottom w:val="0"/>
                  <w:divBdr>
                    <w:top w:val="none" w:sz="0" w:space="0" w:color="auto"/>
                    <w:left w:val="none" w:sz="0" w:space="0" w:color="auto"/>
                    <w:bottom w:val="none" w:sz="0" w:space="0" w:color="auto"/>
                    <w:right w:val="none" w:sz="0" w:space="0" w:color="auto"/>
                  </w:divBdr>
                </w:div>
                <w:div w:id="1794589687">
                  <w:marLeft w:val="0"/>
                  <w:marRight w:val="0"/>
                  <w:marTop w:val="0"/>
                  <w:marBottom w:val="0"/>
                  <w:divBdr>
                    <w:top w:val="none" w:sz="0" w:space="0" w:color="auto"/>
                    <w:left w:val="none" w:sz="0" w:space="0" w:color="auto"/>
                    <w:bottom w:val="none" w:sz="0" w:space="0" w:color="auto"/>
                    <w:right w:val="none" w:sz="0" w:space="0" w:color="auto"/>
                  </w:divBdr>
                </w:div>
                <w:div w:id="1870945175">
                  <w:marLeft w:val="0"/>
                  <w:marRight w:val="0"/>
                  <w:marTop w:val="0"/>
                  <w:marBottom w:val="0"/>
                  <w:divBdr>
                    <w:top w:val="none" w:sz="0" w:space="0" w:color="auto"/>
                    <w:left w:val="none" w:sz="0" w:space="0" w:color="auto"/>
                    <w:bottom w:val="none" w:sz="0" w:space="0" w:color="auto"/>
                    <w:right w:val="none" w:sz="0" w:space="0" w:color="auto"/>
                  </w:divBdr>
                </w:div>
                <w:div w:id="1686780970">
                  <w:marLeft w:val="0"/>
                  <w:marRight w:val="0"/>
                  <w:marTop w:val="0"/>
                  <w:marBottom w:val="0"/>
                  <w:divBdr>
                    <w:top w:val="none" w:sz="0" w:space="0" w:color="auto"/>
                    <w:left w:val="none" w:sz="0" w:space="0" w:color="auto"/>
                    <w:bottom w:val="none" w:sz="0" w:space="0" w:color="auto"/>
                    <w:right w:val="none" w:sz="0" w:space="0" w:color="auto"/>
                  </w:divBdr>
                </w:div>
                <w:div w:id="997000302">
                  <w:marLeft w:val="0"/>
                  <w:marRight w:val="0"/>
                  <w:marTop w:val="0"/>
                  <w:marBottom w:val="0"/>
                  <w:divBdr>
                    <w:top w:val="none" w:sz="0" w:space="0" w:color="auto"/>
                    <w:left w:val="none" w:sz="0" w:space="0" w:color="auto"/>
                    <w:bottom w:val="none" w:sz="0" w:space="0" w:color="auto"/>
                    <w:right w:val="none" w:sz="0" w:space="0" w:color="auto"/>
                  </w:divBdr>
                </w:div>
                <w:div w:id="1839882513">
                  <w:marLeft w:val="0"/>
                  <w:marRight w:val="0"/>
                  <w:marTop w:val="0"/>
                  <w:marBottom w:val="0"/>
                  <w:divBdr>
                    <w:top w:val="none" w:sz="0" w:space="0" w:color="auto"/>
                    <w:left w:val="none" w:sz="0" w:space="0" w:color="auto"/>
                    <w:bottom w:val="none" w:sz="0" w:space="0" w:color="auto"/>
                    <w:right w:val="none" w:sz="0" w:space="0" w:color="auto"/>
                  </w:divBdr>
                </w:div>
                <w:div w:id="1816330906">
                  <w:marLeft w:val="0"/>
                  <w:marRight w:val="0"/>
                  <w:marTop w:val="0"/>
                  <w:marBottom w:val="0"/>
                  <w:divBdr>
                    <w:top w:val="none" w:sz="0" w:space="0" w:color="auto"/>
                    <w:left w:val="none" w:sz="0" w:space="0" w:color="auto"/>
                    <w:bottom w:val="none" w:sz="0" w:space="0" w:color="auto"/>
                    <w:right w:val="none" w:sz="0" w:space="0" w:color="auto"/>
                  </w:divBdr>
                </w:div>
                <w:div w:id="1759131586">
                  <w:marLeft w:val="0"/>
                  <w:marRight w:val="0"/>
                  <w:marTop w:val="0"/>
                  <w:marBottom w:val="0"/>
                  <w:divBdr>
                    <w:top w:val="none" w:sz="0" w:space="0" w:color="auto"/>
                    <w:left w:val="none" w:sz="0" w:space="0" w:color="auto"/>
                    <w:bottom w:val="none" w:sz="0" w:space="0" w:color="auto"/>
                    <w:right w:val="none" w:sz="0" w:space="0" w:color="auto"/>
                  </w:divBdr>
                </w:div>
                <w:div w:id="427045616">
                  <w:marLeft w:val="0"/>
                  <w:marRight w:val="0"/>
                  <w:marTop w:val="0"/>
                  <w:marBottom w:val="0"/>
                  <w:divBdr>
                    <w:top w:val="none" w:sz="0" w:space="0" w:color="auto"/>
                    <w:left w:val="none" w:sz="0" w:space="0" w:color="auto"/>
                    <w:bottom w:val="none" w:sz="0" w:space="0" w:color="auto"/>
                    <w:right w:val="none" w:sz="0" w:space="0" w:color="auto"/>
                  </w:divBdr>
                </w:div>
                <w:div w:id="1094591464">
                  <w:marLeft w:val="0"/>
                  <w:marRight w:val="0"/>
                  <w:marTop w:val="0"/>
                  <w:marBottom w:val="0"/>
                  <w:divBdr>
                    <w:top w:val="none" w:sz="0" w:space="0" w:color="auto"/>
                    <w:left w:val="none" w:sz="0" w:space="0" w:color="auto"/>
                    <w:bottom w:val="none" w:sz="0" w:space="0" w:color="auto"/>
                    <w:right w:val="none" w:sz="0" w:space="0" w:color="auto"/>
                  </w:divBdr>
                </w:div>
                <w:div w:id="527986206">
                  <w:marLeft w:val="0"/>
                  <w:marRight w:val="0"/>
                  <w:marTop w:val="0"/>
                  <w:marBottom w:val="0"/>
                  <w:divBdr>
                    <w:top w:val="none" w:sz="0" w:space="0" w:color="auto"/>
                    <w:left w:val="none" w:sz="0" w:space="0" w:color="auto"/>
                    <w:bottom w:val="none" w:sz="0" w:space="0" w:color="auto"/>
                    <w:right w:val="none" w:sz="0" w:space="0" w:color="auto"/>
                  </w:divBdr>
                </w:div>
                <w:div w:id="565994948">
                  <w:marLeft w:val="0"/>
                  <w:marRight w:val="0"/>
                  <w:marTop w:val="0"/>
                  <w:marBottom w:val="0"/>
                  <w:divBdr>
                    <w:top w:val="none" w:sz="0" w:space="0" w:color="auto"/>
                    <w:left w:val="none" w:sz="0" w:space="0" w:color="auto"/>
                    <w:bottom w:val="none" w:sz="0" w:space="0" w:color="auto"/>
                    <w:right w:val="none" w:sz="0" w:space="0" w:color="auto"/>
                  </w:divBdr>
                </w:div>
                <w:div w:id="904339479">
                  <w:marLeft w:val="0"/>
                  <w:marRight w:val="0"/>
                  <w:marTop w:val="0"/>
                  <w:marBottom w:val="0"/>
                  <w:divBdr>
                    <w:top w:val="none" w:sz="0" w:space="0" w:color="auto"/>
                    <w:left w:val="none" w:sz="0" w:space="0" w:color="auto"/>
                    <w:bottom w:val="none" w:sz="0" w:space="0" w:color="auto"/>
                    <w:right w:val="none" w:sz="0" w:space="0" w:color="auto"/>
                  </w:divBdr>
                </w:div>
                <w:div w:id="896624735">
                  <w:marLeft w:val="0"/>
                  <w:marRight w:val="0"/>
                  <w:marTop w:val="0"/>
                  <w:marBottom w:val="0"/>
                  <w:divBdr>
                    <w:top w:val="none" w:sz="0" w:space="0" w:color="auto"/>
                    <w:left w:val="none" w:sz="0" w:space="0" w:color="auto"/>
                    <w:bottom w:val="none" w:sz="0" w:space="0" w:color="auto"/>
                    <w:right w:val="none" w:sz="0" w:space="0" w:color="auto"/>
                  </w:divBdr>
                </w:div>
                <w:div w:id="560795654">
                  <w:marLeft w:val="0"/>
                  <w:marRight w:val="0"/>
                  <w:marTop w:val="0"/>
                  <w:marBottom w:val="0"/>
                  <w:divBdr>
                    <w:top w:val="none" w:sz="0" w:space="0" w:color="auto"/>
                    <w:left w:val="none" w:sz="0" w:space="0" w:color="auto"/>
                    <w:bottom w:val="none" w:sz="0" w:space="0" w:color="auto"/>
                    <w:right w:val="none" w:sz="0" w:space="0" w:color="auto"/>
                  </w:divBdr>
                </w:div>
                <w:div w:id="1132098270">
                  <w:marLeft w:val="0"/>
                  <w:marRight w:val="0"/>
                  <w:marTop w:val="0"/>
                  <w:marBottom w:val="0"/>
                  <w:divBdr>
                    <w:top w:val="none" w:sz="0" w:space="0" w:color="auto"/>
                    <w:left w:val="none" w:sz="0" w:space="0" w:color="auto"/>
                    <w:bottom w:val="none" w:sz="0" w:space="0" w:color="auto"/>
                    <w:right w:val="none" w:sz="0" w:space="0" w:color="auto"/>
                  </w:divBdr>
                </w:div>
                <w:div w:id="1188525996">
                  <w:marLeft w:val="0"/>
                  <w:marRight w:val="0"/>
                  <w:marTop w:val="0"/>
                  <w:marBottom w:val="0"/>
                  <w:divBdr>
                    <w:top w:val="none" w:sz="0" w:space="0" w:color="auto"/>
                    <w:left w:val="none" w:sz="0" w:space="0" w:color="auto"/>
                    <w:bottom w:val="none" w:sz="0" w:space="0" w:color="auto"/>
                    <w:right w:val="none" w:sz="0" w:space="0" w:color="auto"/>
                  </w:divBdr>
                </w:div>
                <w:div w:id="455376020">
                  <w:marLeft w:val="0"/>
                  <w:marRight w:val="0"/>
                  <w:marTop w:val="0"/>
                  <w:marBottom w:val="0"/>
                  <w:divBdr>
                    <w:top w:val="none" w:sz="0" w:space="0" w:color="auto"/>
                    <w:left w:val="none" w:sz="0" w:space="0" w:color="auto"/>
                    <w:bottom w:val="none" w:sz="0" w:space="0" w:color="auto"/>
                    <w:right w:val="none" w:sz="0" w:space="0" w:color="auto"/>
                  </w:divBdr>
                </w:div>
                <w:div w:id="1984965588">
                  <w:marLeft w:val="0"/>
                  <w:marRight w:val="0"/>
                  <w:marTop w:val="0"/>
                  <w:marBottom w:val="0"/>
                  <w:divBdr>
                    <w:top w:val="none" w:sz="0" w:space="0" w:color="auto"/>
                    <w:left w:val="none" w:sz="0" w:space="0" w:color="auto"/>
                    <w:bottom w:val="none" w:sz="0" w:space="0" w:color="auto"/>
                    <w:right w:val="none" w:sz="0" w:space="0" w:color="auto"/>
                  </w:divBdr>
                </w:div>
                <w:div w:id="1913849266">
                  <w:marLeft w:val="0"/>
                  <w:marRight w:val="0"/>
                  <w:marTop w:val="0"/>
                  <w:marBottom w:val="0"/>
                  <w:divBdr>
                    <w:top w:val="none" w:sz="0" w:space="0" w:color="auto"/>
                    <w:left w:val="none" w:sz="0" w:space="0" w:color="auto"/>
                    <w:bottom w:val="none" w:sz="0" w:space="0" w:color="auto"/>
                    <w:right w:val="none" w:sz="0" w:space="0" w:color="auto"/>
                  </w:divBdr>
                </w:div>
                <w:div w:id="405149578">
                  <w:marLeft w:val="0"/>
                  <w:marRight w:val="0"/>
                  <w:marTop w:val="0"/>
                  <w:marBottom w:val="0"/>
                  <w:divBdr>
                    <w:top w:val="none" w:sz="0" w:space="0" w:color="auto"/>
                    <w:left w:val="none" w:sz="0" w:space="0" w:color="auto"/>
                    <w:bottom w:val="none" w:sz="0" w:space="0" w:color="auto"/>
                    <w:right w:val="none" w:sz="0" w:space="0" w:color="auto"/>
                  </w:divBdr>
                </w:div>
                <w:div w:id="151215534">
                  <w:marLeft w:val="0"/>
                  <w:marRight w:val="0"/>
                  <w:marTop w:val="0"/>
                  <w:marBottom w:val="0"/>
                  <w:divBdr>
                    <w:top w:val="none" w:sz="0" w:space="0" w:color="auto"/>
                    <w:left w:val="none" w:sz="0" w:space="0" w:color="auto"/>
                    <w:bottom w:val="none" w:sz="0" w:space="0" w:color="auto"/>
                    <w:right w:val="none" w:sz="0" w:space="0" w:color="auto"/>
                  </w:divBdr>
                </w:div>
                <w:div w:id="2105178951">
                  <w:marLeft w:val="0"/>
                  <w:marRight w:val="0"/>
                  <w:marTop w:val="0"/>
                  <w:marBottom w:val="0"/>
                  <w:divBdr>
                    <w:top w:val="none" w:sz="0" w:space="0" w:color="auto"/>
                    <w:left w:val="none" w:sz="0" w:space="0" w:color="auto"/>
                    <w:bottom w:val="none" w:sz="0" w:space="0" w:color="auto"/>
                    <w:right w:val="none" w:sz="0" w:space="0" w:color="auto"/>
                  </w:divBdr>
                </w:div>
                <w:div w:id="1967589578">
                  <w:marLeft w:val="0"/>
                  <w:marRight w:val="0"/>
                  <w:marTop w:val="0"/>
                  <w:marBottom w:val="0"/>
                  <w:divBdr>
                    <w:top w:val="none" w:sz="0" w:space="0" w:color="auto"/>
                    <w:left w:val="none" w:sz="0" w:space="0" w:color="auto"/>
                    <w:bottom w:val="none" w:sz="0" w:space="0" w:color="auto"/>
                    <w:right w:val="none" w:sz="0" w:space="0" w:color="auto"/>
                  </w:divBdr>
                </w:div>
                <w:div w:id="740444245">
                  <w:marLeft w:val="0"/>
                  <w:marRight w:val="0"/>
                  <w:marTop w:val="0"/>
                  <w:marBottom w:val="0"/>
                  <w:divBdr>
                    <w:top w:val="none" w:sz="0" w:space="0" w:color="auto"/>
                    <w:left w:val="none" w:sz="0" w:space="0" w:color="auto"/>
                    <w:bottom w:val="none" w:sz="0" w:space="0" w:color="auto"/>
                    <w:right w:val="none" w:sz="0" w:space="0" w:color="auto"/>
                  </w:divBdr>
                </w:div>
                <w:div w:id="2035113097">
                  <w:marLeft w:val="0"/>
                  <w:marRight w:val="0"/>
                  <w:marTop w:val="0"/>
                  <w:marBottom w:val="0"/>
                  <w:divBdr>
                    <w:top w:val="none" w:sz="0" w:space="0" w:color="auto"/>
                    <w:left w:val="none" w:sz="0" w:space="0" w:color="auto"/>
                    <w:bottom w:val="none" w:sz="0" w:space="0" w:color="auto"/>
                    <w:right w:val="none" w:sz="0" w:space="0" w:color="auto"/>
                  </w:divBdr>
                </w:div>
                <w:div w:id="174342069">
                  <w:marLeft w:val="0"/>
                  <w:marRight w:val="0"/>
                  <w:marTop w:val="0"/>
                  <w:marBottom w:val="0"/>
                  <w:divBdr>
                    <w:top w:val="none" w:sz="0" w:space="0" w:color="auto"/>
                    <w:left w:val="none" w:sz="0" w:space="0" w:color="auto"/>
                    <w:bottom w:val="none" w:sz="0" w:space="0" w:color="auto"/>
                    <w:right w:val="none" w:sz="0" w:space="0" w:color="auto"/>
                  </w:divBdr>
                </w:div>
                <w:div w:id="247007513">
                  <w:marLeft w:val="0"/>
                  <w:marRight w:val="0"/>
                  <w:marTop w:val="0"/>
                  <w:marBottom w:val="0"/>
                  <w:divBdr>
                    <w:top w:val="none" w:sz="0" w:space="0" w:color="auto"/>
                    <w:left w:val="none" w:sz="0" w:space="0" w:color="auto"/>
                    <w:bottom w:val="none" w:sz="0" w:space="0" w:color="auto"/>
                    <w:right w:val="none" w:sz="0" w:space="0" w:color="auto"/>
                  </w:divBdr>
                </w:div>
                <w:div w:id="550120885">
                  <w:marLeft w:val="0"/>
                  <w:marRight w:val="0"/>
                  <w:marTop w:val="0"/>
                  <w:marBottom w:val="0"/>
                  <w:divBdr>
                    <w:top w:val="none" w:sz="0" w:space="0" w:color="auto"/>
                    <w:left w:val="none" w:sz="0" w:space="0" w:color="auto"/>
                    <w:bottom w:val="none" w:sz="0" w:space="0" w:color="auto"/>
                    <w:right w:val="none" w:sz="0" w:space="0" w:color="auto"/>
                  </w:divBdr>
                </w:div>
                <w:div w:id="495656817">
                  <w:marLeft w:val="0"/>
                  <w:marRight w:val="0"/>
                  <w:marTop w:val="0"/>
                  <w:marBottom w:val="0"/>
                  <w:divBdr>
                    <w:top w:val="none" w:sz="0" w:space="0" w:color="auto"/>
                    <w:left w:val="none" w:sz="0" w:space="0" w:color="auto"/>
                    <w:bottom w:val="none" w:sz="0" w:space="0" w:color="auto"/>
                    <w:right w:val="none" w:sz="0" w:space="0" w:color="auto"/>
                  </w:divBdr>
                </w:div>
                <w:div w:id="1426462664">
                  <w:marLeft w:val="0"/>
                  <w:marRight w:val="0"/>
                  <w:marTop w:val="0"/>
                  <w:marBottom w:val="0"/>
                  <w:divBdr>
                    <w:top w:val="none" w:sz="0" w:space="0" w:color="auto"/>
                    <w:left w:val="none" w:sz="0" w:space="0" w:color="auto"/>
                    <w:bottom w:val="none" w:sz="0" w:space="0" w:color="auto"/>
                    <w:right w:val="none" w:sz="0" w:space="0" w:color="auto"/>
                  </w:divBdr>
                </w:div>
                <w:div w:id="1783307792">
                  <w:marLeft w:val="0"/>
                  <w:marRight w:val="0"/>
                  <w:marTop w:val="0"/>
                  <w:marBottom w:val="0"/>
                  <w:divBdr>
                    <w:top w:val="none" w:sz="0" w:space="0" w:color="auto"/>
                    <w:left w:val="none" w:sz="0" w:space="0" w:color="auto"/>
                    <w:bottom w:val="none" w:sz="0" w:space="0" w:color="auto"/>
                    <w:right w:val="none" w:sz="0" w:space="0" w:color="auto"/>
                  </w:divBdr>
                </w:div>
                <w:div w:id="1525436300">
                  <w:marLeft w:val="0"/>
                  <w:marRight w:val="0"/>
                  <w:marTop w:val="0"/>
                  <w:marBottom w:val="0"/>
                  <w:divBdr>
                    <w:top w:val="none" w:sz="0" w:space="0" w:color="auto"/>
                    <w:left w:val="none" w:sz="0" w:space="0" w:color="auto"/>
                    <w:bottom w:val="none" w:sz="0" w:space="0" w:color="auto"/>
                    <w:right w:val="none" w:sz="0" w:space="0" w:color="auto"/>
                  </w:divBdr>
                </w:div>
                <w:div w:id="1111626674">
                  <w:marLeft w:val="0"/>
                  <w:marRight w:val="0"/>
                  <w:marTop w:val="0"/>
                  <w:marBottom w:val="0"/>
                  <w:divBdr>
                    <w:top w:val="none" w:sz="0" w:space="0" w:color="auto"/>
                    <w:left w:val="none" w:sz="0" w:space="0" w:color="auto"/>
                    <w:bottom w:val="none" w:sz="0" w:space="0" w:color="auto"/>
                    <w:right w:val="none" w:sz="0" w:space="0" w:color="auto"/>
                  </w:divBdr>
                </w:div>
                <w:div w:id="805008365">
                  <w:marLeft w:val="0"/>
                  <w:marRight w:val="0"/>
                  <w:marTop w:val="0"/>
                  <w:marBottom w:val="0"/>
                  <w:divBdr>
                    <w:top w:val="none" w:sz="0" w:space="0" w:color="auto"/>
                    <w:left w:val="none" w:sz="0" w:space="0" w:color="auto"/>
                    <w:bottom w:val="none" w:sz="0" w:space="0" w:color="auto"/>
                    <w:right w:val="none" w:sz="0" w:space="0" w:color="auto"/>
                  </w:divBdr>
                </w:div>
                <w:div w:id="2073847627">
                  <w:marLeft w:val="0"/>
                  <w:marRight w:val="0"/>
                  <w:marTop w:val="0"/>
                  <w:marBottom w:val="0"/>
                  <w:divBdr>
                    <w:top w:val="none" w:sz="0" w:space="0" w:color="auto"/>
                    <w:left w:val="none" w:sz="0" w:space="0" w:color="auto"/>
                    <w:bottom w:val="none" w:sz="0" w:space="0" w:color="auto"/>
                    <w:right w:val="none" w:sz="0" w:space="0" w:color="auto"/>
                  </w:divBdr>
                </w:div>
                <w:div w:id="1141800209">
                  <w:marLeft w:val="0"/>
                  <w:marRight w:val="0"/>
                  <w:marTop w:val="0"/>
                  <w:marBottom w:val="0"/>
                  <w:divBdr>
                    <w:top w:val="none" w:sz="0" w:space="0" w:color="auto"/>
                    <w:left w:val="none" w:sz="0" w:space="0" w:color="auto"/>
                    <w:bottom w:val="none" w:sz="0" w:space="0" w:color="auto"/>
                    <w:right w:val="none" w:sz="0" w:space="0" w:color="auto"/>
                  </w:divBdr>
                </w:div>
                <w:div w:id="644242581">
                  <w:marLeft w:val="0"/>
                  <w:marRight w:val="0"/>
                  <w:marTop w:val="0"/>
                  <w:marBottom w:val="0"/>
                  <w:divBdr>
                    <w:top w:val="none" w:sz="0" w:space="0" w:color="auto"/>
                    <w:left w:val="none" w:sz="0" w:space="0" w:color="auto"/>
                    <w:bottom w:val="none" w:sz="0" w:space="0" w:color="auto"/>
                    <w:right w:val="none" w:sz="0" w:space="0" w:color="auto"/>
                  </w:divBdr>
                </w:div>
                <w:div w:id="1820997966">
                  <w:marLeft w:val="0"/>
                  <w:marRight w:val="0"/>
                  <w:marTop w:val="0"/>
                  <w:marBottom w:val="0"/>
                  <w:divBdr>
                    <w:top w:val="none" w:sz="0" w:space="0" w:color="auto"/>
                    <w:left w:val="none" w:sz="0" w:space="0" w:color="auto"/>
                    <w:bottom w:val="none" w:sz="0" w:space="0" w:color="auto"/>
                    <w:right w:val="none" w:sz="0" w:space="0" w:color="auto"/>
                  </w:divBdr>
                </w:div>
                <w:div w:id="1877037546">
                  <w:marLeft w:val="0"/>
                  <w:marRight w:val="0"/>
                  <w:marTop w:val="0"/>
                  <w:marBottom w:val="0"/>
                  <w:divBdr>
                    <w:top w:val="none" w:sz="0" w:space="0" w:color="auto"/>
                    <w:left w:val="none" w:sz="0" w:space="0" w:color="auto"/>
                    <w:bottom w:val="none" w:sz="0" w:space="0" w:color="auto"/>
                    <w:right w:val="none" w:sz="0" w:space="0" w:color="auto"/>
                  </w:divBdr>
                </w:div>
                <w:div w:id="377824379">
                  <w:marLeft w:val="0"/>
                  <w:marRight w:val="0"/>
                  <w:marTop w:val="0"/>
                  <w:marBottom w:val="0"/>
                  <w:divBdr>
                    <w:top w:val="none" w:sz="0" w:space="0" w:color="auto"/>
                    <w:left w:val="none" w:sz="0" w:space="0" w:color="auto"/>
                    <w:bottom w:val="none" w:sz="0" w:space="0" w:color="auto"/>
                    <w:right w:val="none" w:sz="0" w:space="0" w:color="auto"/>
                  </w:divBdr>
                </w:div>
                <w:div w:id="627516349">
                  <w:marLeft w:val="0"/>
                  <w:marRight w:val="0"/>
                  <w:marTop w:val="0"/>
                  <w:marBottom w:val="0"/>
                  <w:divBdr>
                    <w:top w:val="none" w:sz="0" w:space="0" w:color="auto"/>
                    <w:left w:val="none" w:sz="0" w:space="0" w:color="auto"/>
                    <w:bottom w:val="none" w:sz="0" w:space="0" w:color="auto"/>
                    <w:right w:val="none" w:sz="0" w:space="0" w:color="auto"/>
                  </w:divBdr>
                </w:div>
                <w:div w:id="244149527">
                  <w:marLeft w:val="0"/>
                  <w:marRight w:val="0"/>
                  <w:marTop w:val="0"/>
                  <w:marBottom w:val="0"/>
                  <w:divBdr>
                    <w:top w:val="none" w:sz="0" w:space="0" w:color="auto"/>
                    <w:left w:val="none" w:sz="0" w:space="0" w:color="auto"/>
                    <w:bottom w:val="none" w:sz="0" w:space="0" w:color="auto"/>
                    <w:right w:val="none" w:sz="0" w:space="0" w:color="auto"/>
                  </w:divBdr>
                </w:div>
                <w:div w:id="951786916">
                  <w:marLeft w:val="0"/>
                  <w:marRight w:val="0"/>
                  <w:marTop w:val="0"/>
                  <w:marBottom w:val="0"/>
                  <w:divBdr>
                    <w:top w:val="none" w:sz="0" w:space="0" w:color="auto"/>
                    <w:left w:val="none" w:sz="0" w:space="0" w:color="auto"/>
                    <w:bottom w:val="none" w:sz="0" w:space="0" w:color="auto"/>
                    <w:right w:val="none" w:sz="0" w:space="0" w:color="auto"/>
                  </w:divBdr>
                </w:div>
                <w:div w:id="656567399">
                  <w:marLeft w:val="0"/>
                  <w:marRight w:val="0"/>
                  <w:marTop w:val="0"/>
                  <w:marBottom w:val="0"/>
                  <w:divBdr>
                    <w:top w:val="none" w:sz="0" w:space="0" w:color="auto"/>
                    <w:left w:val="none" w:sz="0" w:space="0" w:color="auto"/>
                    <w:bottom w:val="none" w:sz="0" w:space="0" w:color="auto"/>
                    <w:right w:val="none" w:sz="0" w:space="0" w:color="auto"/>
                  </w:divBdr>
                </w:div>
                <w:div w:id="1334257000">
                  <w:marLeft w:val="0"/>
                  <w:marRight w:val="0"/>
                  <w:marTop w:val="0"/>
                  <w:marBottom w:val="0"/>
                  <w:divBdr>
                    <w:top w:val="none" w:sz="0" w:space="0" w:color="auto"/>
                    <w:left w:val="none" w:sz="0" w:space="0" w:color="auto"/>
                    <w:bottom w:val="none" w:sz="0" w:space="0" w:color="auto"/>
                    <w:right w:val="none" w:sz="0" w:space="0" w:color="auto"/>
                  </w:divBdr>
                </w:div>
                <w:div w:id="490952406">
                  <w:marLeft w:val="0"/>
                  <w:marRight w:val="0"/>
                  <w:marTop w:val="0"/>
                  <w:marBottom w:val="0"/>
                  <w:divBdr>
                    <w:top w:val="none" w:sz="0" w:space="0" w:color="auto"/>
                    <w:left w:val="none" w:sz="0" w:space="0" w:color="auto"/>
                    <w:bottom w:val="none" w:sz="0" w:space="0" w:color="auto"/>
                    <w:right w:val="none" w:sz="0" w:space="0" w:color="auto"/>
                  </w:divBdr>
                </w:div>
                <w:div w:id="1844857734">
                  <w:marLeft w:val="0"/>
                  <w:marRight w:val="0"/>
                  <w:marTop w:val="0"/>
                  <w:marBottom w:val="0"/>
                  <w:divBdr>
                    <w:top w:val="none" w:sz="0" w:space="0" w:color="auto"/>
                    <w:left w:val="none" w:sz="0" w:space="0" w:color="auto"/>
                    <w:bottom w:val="none" w:sz="0" w:space="0" w:color="auto"/>
                    <w:right w:val="none" w:sz="0" w:space="0" w:color="auto"/>
                  </w:divBdr>
                </w:div>
                <w:div w:id="1755665629">
                  <w:marLeft w:val="0"/>
                  <w:marRight w:val="0"/>
                  <w:marTop w:val="0"/>
                  <w:marBottom w:val="0"/>
                  <w:divBdr>
                    <w:top w:val="none" w:sz="0" w:space="0" w:color="auto"/>
                    <w:left w:val="none" w:sz="0" w:space="0" w:color="auto"/>
                    <w:bottom w:val="none" w:sz="0" w:space="0" w:color="auto"/>
                    <w:right w:val="none" w:sz="0" w:space="0" w:color="auto"/>
                  </w:divBdr>
                </w:div>
                <w:div w:id="1318531230">
                  <w:marLeft w:val="0"/>
                  <w:marRight w:val="0"/>
                  <w:marTop w:val="0"/>
                  <w:marBottom w:val="0"/>
                  <w:divBdr>
                    <w:top w:val="none" w:sz="0" w:space="0" w:color="auto"/>
                    <w:left w:val="none" w:sz="0" w:space="0" w:color="auto"/>
                    <w:bottom w:val="none" w:sz="0" w:space="0" w:color="auto"/>
                    <w:right w:val="none" w:sz="0" w:space="0" w:color="auto"/>
                  </w:divBdr>
                </w:div>
                <w:div w:id="631666737">
                  <w:marLeft w:val="0"/>
                  <w:marRight w:val="0"/>
                  <w:marTop w:val="0"/>
                  <w:marBottom w:val="0"/>
                  <w:divBdr>
                    <w:top w:val="none" w:sz="0" w:space="0" w:color="auto"/>
                    <w:left w:val="none" w:sz="0" w:space="0" w:color="auto"/>
                    <w:bottom w:val="none" w:sz="0" w:space="0" w:color="auto"/>
                    <w:right w:val="none" w:sz="0" w:space="0" w:color="auto"/>
                  </w:divBdr>
                </w:div>
                <w:div w:id="211574069">
                  <w:marLeft w:val="0"/>
                  <w:marRight w:val="0"/>
                  <w:marTop w:val="0"/>
                  <w:marBottom w:val="0"/>
                  <w:divBdr>
                    <w:top w:val="none" w:sz="0" w:space="0" w:color="auto"/>
                    <w:left w:val="none" w:sz="0" w:space="0" w:color="auto"/>
                    <w:bottom w:val="none" w:sz="0" w:space="0" w:color="auto"/>
                    <w:right w:val="none" w:sz="0" w:space="0" w:color="auto"/>
                  </w:divBdr>
                </w:div>
                <w:div w:id="1539584144">
                  <w:marLeft w:val="0"/>
                  <w:marRight w:val="0"/>
                  <w:marTop w:val="0"/>
                  <w:marBottom w:val="0"/>
                  <w:divBdr>
                    <w:top w:val="none" w:sz="0" w:space="0" w:color="auto"/>
                    <w:left w:val="none" w:sz="0" w:space="0" w:color="auto"/>
                    <w:bottom w:val="none" w:sz="0" w:space="0" w:color="auto"/>
                    <w:right w:val="none" w:sz="0" w:space="0" w:color="auto"/>
                  </w:divBdr>
                </w:div>
                <w:div w:id="315837635">
                  <w:marLeft w:val="0"/>
                  <w:marRight w:val="0"/>
                  <w:marTop w:val="0"/>
                  <w:marBottom w:val="0"/>
                  <w:divBdr>
                    <w:top w:val="none" w:sz="0" w:space="0" w:color="auto"/>
                    <w:left w:val="none" w:sz="0" w:space="0" w:color="auto"/>
                    <w:bottom w:val="none" w:sz="0" w:space="0" w:color="auto"/>
                    <w:right w:val="none" w:sz="0" w:space="0" w:color="auto"/>
                  </w:divBdr>
                </w:div>
                <w:div w:id="1893422495">
                  <w:marLeft w:val="0"/>
                  <w:marRight w:val="0"/>
                  <w:marTop w:val="0"/>
                  <w:marBottom w:val="0"/>
                  <w:divBdr>
                    <w:top w:val="none" w:sz="0" w:space="0" w:color="auto"/>
                    <w:left w:val="none" w:sz="0" w:space="0" w:color="auto"/>
                    <w:bottom w:val="none" w:sz="0" w:space="0" w:color="auto"/>
                    <w:right w:val="none" w:sz="0" w:space="0" w:color="auto"/>
                  </w:divBdr>
                </w:div>
                <w:div w:id="1243759638">
                  <w:marLeft w:val="0"/>
                  <w:marRight w:val="0"/>
                  <w:marTop w:val="0"/>
                  <w:marBottom w:val="0"/>
                  <w:divBdr>
                    <w:top w:val="none" w:sz="0" w:space="0" w:color="auto"/>
                    <w:left w:val="none" w:sz="0" w:space="0" w:color="auto"/>
                    <w:bottom w:val="none" w:sz="0" w:space="0" w:color="auto"/>
                    <w:right w:val="none" w:sz="0" w:space="0" w:color="auto"/>
                  </w:divBdr>
                </w:div>
                <w:div w:id="363409519">
                  <w:marLeft w:val="0"/>
                  <w:marRight w:val="0"/>
                  <w:marTop w:val="0"/>
                  <w:marBottom w:val="0"/>
                  <w:divBdr>
                    <w:top w:val="none" w:sz="0" w:space="0" w:color="auto"/>
                    <w:left w:val="none" w:sz="0" w:space="0" w:color="auto"/>
                    <w:bottom w:val="none" w:sz="0" w:space="0" w:color="auto"/>
                    <w:right w:val="none" w:sz="0" w:space="0" w:color="auto"/>
                  </w:divBdr>
                </w:div>
                <w:div w:id="793595862">
                  <w:marLeft w:val="0"/>
                  <w:marRight w:val="0"/>
                  <w:marTop w:val="0"/>
                  <w:marBottom w:val="0"/>
                  <w:divBdr>
                    <w:top w:val="none" w:sz="0" w:space="0" w:color="auto"/>
                    <w:left w:val="none" w:sz="0" w:space="0" w:color="auto"/>
                    <w:bottom w:val="none" w:sz="0" w:space="0" w:color="auto"/>
                    <w:right w:val="none" w:sz="0" w:space="0" w:color="auto"/>
                  </w:divBdr>
                </w:div>
                <w:div w:id="1527209545">
                  <w:marLeft w:val="0"/>
                  <w:marRight w:val="0"/>
                  <w:marTop w:val="0"/>
                  <w:marBottom w:val="0"/>
                  <w:divBdr>
                    <w:top w:val="none" w:sz="0" w:space="0" w:color="auto"/>
                    <w:left w:val="none" w:sz="0" w:space="0" w:color="auto"/>
                    <w:bottom w:val="none" w:sz="0" w:space="0" w:color="auto"/>
                    <w:right w:val="none" w:sz="0" w:space="0" w:color="auto"/>
                  </w:divBdr>
                </w:div>
                <w:div w:id="1180007971">
                  <w:marLeft w:val="0"/>
                  <w:marRight w:val="0"/>
                  <w:marTop w:val="0"/>
                  <w:marBottom w:val="0"/>
                  <w:divBdr>
                    <w:top w:val="none" w:sz="0" w:space="0" w:color="auto"/>
                    <w:left w:val="none" w:sz="0" w:space="0" w:color="auto"/>
                    <w:bottom w:val="none" w:sz="0" w:space="0" w:color="auto"/>
                    <w:right w:val="none" w:sz="0" w:space="0" w:color="auto"/>
                  </w:divBdr>
                </w:div>
                <w:div w:id="641689434">
                  <w:marLeft w:val="0"/>
                  <w:marRight w:val="0"/>
                  <w:marTop w:val="0"/>
                  <w:marBottom w:val="0"/>
                  <w:divBdr>
                    <w:top w:val="none" w:sz="0" w:space="0" w:color="auto"/>
                    <w:left w:val="none" w:sz="0" w:space="0" w:color="auto"/>
                    <w:bottom w:val="none" w:sz="0" w:space="0" w:color="auto"/>
                    <w:right w:val="none" w:sz="0" w:space="0" w:color="auto"/>
                  </w:divBdr>
                </w:div>
                <w:div w:id="99762009">
                  <w:marLeft w:val="0"/>
                  <w:marRight w:val="0"/>
                  <w:marTop w:val="0"/>
                  <w:marBottom w:val="0"/>
                  <w:divBdr>
                    <w:top w:val="none" w:sz="0" w:space="0" w:color="auto"/>
                    <w:left w:val="none" w:sz="0" w:space="0" w:color="auto"/>
                    <w:bottom w:val="none" w:sz="0" w:space="0" w:color="auto"/>
                    <w:right w:val="none" w:sz="0" w:space="0" w:color="auto"/>
                  </w:divBdr>
                </w:div>
                <w:div w:id="1387072074">
                  <w:marLeft w:val="0"/>
                  <w:marRight w:val="0"/>
                  <w:marTop w:val="0"/>
                  <w:marBottom w:val="0"/>
                  <w:divBdr>
                    <w:top w:val="none" w:sz="0" w:space="0" w:color="auto"/>
                    <w:left w:val="none" w:sz="0" w:space="0" w:color="auto"/>
                    <w:bottom w:val="none" w:sz="0" w:space="0" w:color="auto"/>
                    <w:right w:val="none" w:sz="0" w:space="0" w:color="auto"/>
                  </w:divBdr>
                </w:div>
                <w:div w:id="1221984427">
                  <w:marLeft w:val="0"/>
                  <w:marRight w:val="0"/>
                  <w:marTop w:val="0"/>
                  <w:marBottom w:val="0"/>
                  <w:divBdr>
                    <w:top w:val="none" w:sz="0" w:space="0" w:color="auto"/>
                    <w:left w:val="none" w:sz="0" w:space="0" w:color="auto"/>
                    <w:bottom w:val="none" w:sz="0" w:space="0" w:color="auto"/>
                    <w:right w:val="none" w:sz="0" w:space="0" w:color="auto"/>
                  </w:divBdr>
                </w:div>
                <w:div w:id="552930172">
                  <w:marLeft w:val="0"/>
                  <w:marRight w:val="0"/>
                  <w:marTop w:val="0"/>
                  <w:marBottom w:val="0"/>
                  <w:divBdr>
                    <w:top w:val="none" w:sz="0" w:space="0" w:color="auto"/>
                    <w:left w:val="none" w:sz="0" w:space="0" w:color="auto"/>
                    <w:bottom w:val="none" w:sz="0" w:space="0" w:color="auto"/>
                    <w:right w:val="none" w:sz="0" w:space="0" w:color="auto"/>
                  </w:divBdr>
                </w:div>
                <w:div w:id="467355363">
                  <w:marLeft w:val="0"/>
                  <w:marRight w:val="0"/>
                  <w:marTop w:val="0"/>
                  <w:marBottom w:val="0"/>
                  <w:divBdr>
                    <w:top w:val="none" w:sz="0" w:space="0" w:color="auto"/>
                    <w:left w:val="none" w:sz="0" w:space="0" w:color="auto"/>
                    <w:bottom w:val="none" w:sz="0" w:space="0" w:color="auto"/>
                    <w:right w:val="none" w:sz="0" w:space="0" w:color="auto"/>
                  </w:divBdr>
                </w:div>
                <w:div w:id="417142375">
                  <w:marLeft w:val="0"/>
                  <w:marRight w:val="0"/>
                  <w:marTop w:val="0"/>
                  <w:marBottom w:val="0"/>
                  <w:divBdr>
                    <w:top w:val="none" w:sz="0" w:space="0" w:color="auto"/>
                    <w:left w:val="none" w:sz="0" w:space="0" w:color="auto"/>
                    <w:bottom w:val="none" w:sz="0" w:space="0" w:color="auto"/>
                    <w:right w:val="none" w:sz="0" w:space="0" w:color="auto"/>
                  </w:divBdr>
                </w:div>
                <w:div w:id="217017350">
                  <w:marLeft w:val="0"/>
                  <w:marRight w:val="0"/>
                  <w:marTop w:val="0"/>
                  <w:marBottom w:val="0"/>
                  <w:divBdr>
                    <w:top w:val="none" w:sz="0" w:space="0" w:color="auto"/>
                    <w:left w:val="none" w:sz="0" w:space="0" w:color="auto"/>
                    <w:bottom w:val="none" w:sz="0" w:space="0" w:color="auto"/>
                    <w:right w:val="none" w:sz="0" w:space="0" w:color="auto"/>
                  </w:divBdr>
                </w:div>
                <w:div w:id="1219587889">
                  <w:marLeft w:val="0"/>
                  <w:marRight w:val="0"/>
                  <w:marTop w:val="0"/>
                  <w:marBottom w:val="0"/>
                  <w:divBdr>
                    <w:top w:val="none" w:sz="0" w:space="0" w:color="auto"/>
                    <w:left w:val="none" w:sz="0" w:space="0" w:color="auto"/>
                    <w:bottom w:val="none" w:sz="0" w:space="0" w:color="auto"/>
                    <w:right w:val="none" w:sz="0" w:space="0" w:color="auto"/>
                  </w:divBdr>
                </w:div>
                <w:div w:id="1632058267">
                  <w:marLeft w:val="0"/>
                  <w:marRight w:val="0"/>
                  <w:marTop w:val="0"/>
                  <w:marBottom w:val="0"/>
                  <w:divBdr>
                    <w:top w:val="none" w:sz="0" w:space="0" w:color="auto"/>
                    <w:left w:val="none" w:sz="0" w:space="0" w:color="auto"/>
                    <w:bottom w:val="none" w:sz="0" w:space="0" w:color="auto"/>
                    <w:right w:val="none" w:sz="0" w:space="0" w:color="auto"/>
                  </w:divBdr>
                </w:div>
                <w:div w:id="1247299277">
                  <w:marLeft w:val="0"/>
                  <w:marRight w:val="0"/>
                  <w:marTop w:val="0"/>
                  <w:marBottom w:val="0"/>
                  <w:divBdr>
                    <w:top w:val="none" w:sz="0" w:space="0" w:color="auto"/>
                    <w:left w:val="none" w:sz="0" w:space="0" w:color="auto"/>
                    <w:bottom w:val="none" w:sz="0" w:space="0" w:color="auto"/>
                    <w:right w:val="none" w:sz="0" w:space="0" w:color="auto"/>
                  </w:divBdr>
                </w:div>
                <w:div w:id="843864011">
                  <w:marLeft w:val="0"/>
                  <w:marRight w:val="0"/>
                  <w:marTop w:val="0"/>
                  <w:marBottom w:val="0"/>
                  <w:divBdr>
                    <w:top w:val="none" w:sz="0" w:space="0" w:color="auto"/>
                    <w:left w:val="none" w:sz="0" w:space="0" w:color="auto"/>
                    <w:bottom w:val="none" w:sz="0" w:space="0" w:color="auto"/>
                    <w:right w:val="none" w:sz="0" w:space="0" w:color="auto"/>
                  </w:divBdr>
                </w:div>
                <w:div w:id="919024635">
                  <w:marLeft w:val="0"/>
                  <w:marRight w:val="0"/>
                  <w:marTop w:val="0"/>
                  <w:marBottom w:val="0"/>
                  <w:divBdr>
                    <w:top w:val="none" w:sz="0" w:space="0" w:color="auto"/>
                    <w:left w:val="none" w:sz="0" w:space="0" w:color="auto"/>
                    <w:bottom w:val="none" w:sz="0" w:space="0" w:color="auto"/>
                    <w:right w:val="none" w:sz="0" w:space="0" w:color="auto"/>
                  </w:divBdr>
                </w:div>
                <w:div w:id="1278835523">
                  <w:marLeft w:val="0"/>
                  <w:marRight w:val="0"/>
                  <w:marTop w:val="0"/>
                  <w:marBottom w:val="0"/>
                  <w:divBdr>
                    <w:top w:val="none" w:sz="0" w:space="0" w:color="auto"/>
                    <w:left w:val="none" w:sz="0" w:space="0" w:color="auto"/>
                    <w:bottom w:val="none" w:sz="0" w:space="0" w:color="auto"/>
                    <w:right w:val="none" w:sz="0" w:space="0" w:color="auto"/>
                  </w:divBdr>
                </w:div>
                <w:div w:id="1876699417">
                  <w:marLeft w:val="0"/>
                  <w:marRight w:val="0"/>
                  <w:marTop w:val="0"/>
                  <w:marBottom w:val="0"/>
                  <w:divBdr>
                    <w:top w:val="none" w:sz="0" w:space="0" w:color="auto"/>
                    <w:left w:val="none" w:sz="0" w:space="0" w:color="auto"/>
                    <w:bottom w:val="none" w:sz="0" w:space="0" w:color="auto"/>
                    <w:right w:val="none" w:sz="0" w:space="0" w:color="auto"/>
                  </w:divBdr>
                </w:div>
                <w:div w:id="910387733">
                  <w:marLeft w:val="0"/>
                  <w:marRight w:val="0"/>
                  <w:marTop w:val="0"/>
                  <w:marBottom w:val="0"/>
                  <w:divBdr>
                    <w:top w:val="none" w:sz="0" w:space="0" w:color="auto"/>
                    <w:left w:val="none" w:sz="0" w:space="0" w:color="auto"/>
                    <w:bottom w:val="none" w:sz="0" w:space="0" w:color="auto"/>
                    <w:right w:val="none" w:sz="0" w:space="0" w:color="auto"/>
                  </w:divBdr>
                </w:div>
                <w:div w:id="1509561635">
                  <w:marLeft w:val="0"/>
                  <w:marRight w:val="0"/>
                  <w:marTop w:val="0"/>
                  <w:marBottom w:val="0"/>
                  <w:divBdr>
                    <w:top w:val="none" w:sz="0" w:space="0" w:color="auto"/>
                    <w:left w:val="none" w:sz="0" w:space="0" w:color="auto"/>
                    <w:bottom w:val="none" w:sz="0" w:space="0" w:color="auto"/>
                    <w:right w:val="none" w:sz="0" w:space="0" w:color="auto"/>
                  </w:divBdr>
                </w:div>
                <w:div w:id="1702629711">
                  <w:marLeft w:val="0"/>
                  <w:marRight w:val="0"/>
                  <w:marTop w:val="0"/>
                  <w:marBottom w:val="0"/>
                  <w:divBdr>
                    <w:top w:val="none" w:sz="0" w:space="0" w:color="auto"/>
                    <w:left w:val="none" w:sz="0" w:space="0" w:color="auto"/>
                    <w:bottom w:val="none" w:sz="0" w:space="0" w:color="auto"/>
                    <w:right w:val="none" w:sz="0" w:space="0" w:color="auto"/>
                  </w:divBdr>
                </w:div>
                <w:div w:id="2126777029">
                  <w:marLeft w:val="0"/>
                  <w:marRight w:val="0"/>
                  <w:marTop w:val="0"/>
                  <w:marBottom w:val="0"/>
                  <w:divBdr>
                    <w:top w:val="none" w:sz="0" w:space="0" w:color="auto"/>
                    <w:left w:val="none" w:sz="0" w:space="0" w:color="auto"/>
                    <w:bottom w:val="none" w:sz="0" w:space="0" w:color="auto"/>
                    <w:right w:val="none" w:sz="0" w:space="0" w:color="auto"/>
                  </w:divBdr>
                </w:div>
                <w:div w:id="1091858360">
                  <w:marLeft w:val="0"/>
                  <w:marRight w:val="0"/>
                  <w:marTop w:val="0"/>
                  <w:marBottom w:val="0"/>
                  <w:divBdr>
                    <w:top w:val="none" w:sz="0" w:space="0" w:color="auto"/>
                    <w:left w:val="none" w:sz="0" w:space="0" w:color="auto"/>
                    <w:bottom w:val="none" w:sz="0" w:space="0" w:color="auto"/>
                    <w:right w:val="none" w:sz="0" w:space="0" w:color="auto"/>
                  </w:divBdr>
                </w:div>
                <w:div w:id="90588166">
                  <w:marLeft w:val="0"/>
                  <w:marRight w:val="0"/>
                  <w:marTop w:val="0"/>
                  <w:marBottom w:val="0"/>
                  <w:divBdr>
                    <w:top w:val="none" w:sz="0" w:space="0" w:color="auto"/>
                    <w:left w:val="none" w:sz="0" w:space="0" w:color="auto"/>
                    <w:bottom w:val="none" w:sz="0" w:space="0" w:color="auto"/>
                    <w:right w:val="none" w:sz="0" w:space="0" w:color="auto"/>
                  </w:divBdr>
                </w:div>
                <w:div w:id="648097213">
                  <w:marLeft w:val="0"/>
                  <w:marRight w:val="0"/>
                  <w:marTop w:val="0"/>
                  <w:marBottom w:val="0"/>
                  <w:divBdr>
                    <w:top w:val="none" w:sz="0" w:space="0" w:color="auto"/>
                    <w:left w:val="none" w:sz="0" w:space="0" w:color="auto"/>
                    <w:bottom w:val="none" w:sz="0" w:space="0" w:color="auto"/>
                    <w:right w:val="none" w:sz="0" w:space="0" w:color="auto"/>
                  </w:divBdr>
                </w:div>
                <w:div w:id="948076458">
                  <w:marLeft w:val="0"/>
                  <w:marRight w:val="0"/>
                  <w:marTop w:val="0"/>
                  <w:marBottom w:val="0"/>
                  <w:divBdr>
                    <w:top w:val="none" w:sz="0" w:space="0" w:color="auto"/>
                    <w:left w:val="none" w:sz="0" w:space="0" w:color="auto"/>
                    <w:bottom w:val="none" w:sz="0" w:space="0" w:color="auto"/>
                    <w:right w:val="none" w:sz="0" w:space="0" w:color="auto"/>
                  </w:divBdr>
                </w:div>
                <w:div w:id="1048645401">
                  <w:marLeft w:val="0"/>
                  <w:marRight w:val="0"/>
                  <w:marTop w:val="0"/>
                  <w:marBottom w:val="0"/>
                  <w:divBdr>
                    <w:top w:val="none" w:sz="0" w:space="0" w:color="auto"/>
                    <w:left w:val="none" w:sz="0" w:space="0" w:color="auto"/>
                    <w:bottom w:val="none" w:sz="0" w:space="0" w:color="auto"/>
                    <w:right w:val="none" w:sz="0" w:space="0" w:color="auto"/>
                  </w:divBdr>
                </w:div>
                <w:div w:id="971590997">
                  <w:marLeft w:val="0"/>
                  <w:marRight w:val="0"/>
                  <w:marTop w:val="0"/>
                  <w:marBottom w:val="0"/>
                  <w:divBdr>
                    <w:top w:val="none" w:sz="0" w:space="0" w:color="auto"/>
                    <w:left w:val="none" w:sz="0" w:space="0" w:color="auto"/>
                    <w:bottom w:val="none" w:sz="0" w:space="0" w:color="auto"/>
                    <w:right w:val="none" w:sz="0" w:space="0" w:color="auto"/>
                  </w:divBdr>
                </w:div>
                <w:div w:id="1693875175">
                  <w:marLeft w:val="0"/>
                  <w:marRight w:val="0"/>
                  <w:marTop w:val="0"/>
                  <w:marBottom w:val="0"/>
                  <w:divBdr>
                    <w:top w:val="none" w:sz="0" w:space="0" w:color="auto"/>
                    <w:left w:val="none" w:sz="0" w:space="0" w:color="auto"/>
                    <w:bottom w:val="none" w:sz="0" w:space="0" w:color="auto"/>
                    <w:right w:val="none" w:sz="0" w:space="0" w:color="auto"/>
                  </w:divBdr>
                </w:div>
                <w:div w:id="2032222467">
                  <w:marLeft w:val="0"/>
                  <w:marRight w:val="0"/>
                  <w:marTop w:val="0"/>
                  <w:marBottom w:val="0"/>
                  <w:divBdr>
                    <w:top w:val="none" w:sz="0" w:space="0" w:color="auto"/>
                    <w:left w:val="none" w:sz="0" w:space="0" w:color="auto"/>
                    <w:bottom w:val="none" w:sz="0" w:space="0" w:color="auto"/>
                    <w:right w:val="none" w:sz="0" w:space="0" w:color="auto"/>
                  </w:divBdr>
                </w:div>
                <w:div w:id="792820556">
                  <w:marLeft w:val="0"/>
                  <w:marRight w:val="0"/>
                  <w:marTop w:val="0"/>
                  <w:marBottom w:val="0"/>
                  <w:divBdr>
                    <w:top w:val="none" w:sz="0" w:space="0" w:color="auto"/>
                    <w:left w:val="none" w:sz="0" w:space="0" w:color="auto"/>
                    <w:bottom w:val="none" w:sz="0" w:space="0" w:color="auto"/>
                    <w:right w:val="none" w:sz="0" w:space="0" w:color="auto"/>
                  </w:divBdr>
                </w:div>
                <w:div w:id="1207791958">
                  <w:marLeft w:val="0"/>
                  <w:marRight w:val="0"/>
                  <w:marTop w:val="0"/>
                  <w:marBottom w:val="0"/>
                  <w:divBdr>
                    <w:top w:val="none" w:sz="0" w:space="0" w:color="auto"/>
                    <w:left w:val="none" w:sz="0" w:space="0" w:color="auto"/>
                    <w:bottom w:val="none" w:sz="0" w:space="0" w:color="auto"/>
                    <w:right w:val="none" w:sz="0" w:space="0" w:color="auto"/>
                  </w:divBdr>
                </w:div>
                <w:div w:id="127164989">
                  <w:marLeft w:val="0"/>
                  <w:marRight w:val="0"/>
                  <w:marTop w:val="0"/>
                  <w:marBottom w:val="0"/>
                  <w:divBdr>
                    <w:top w:val="none" w:sz="0" w:space="0" w:color="auto"/>
                    <w:left w:val="none" w:sz="0" w:space="0" w:color="auto"/>
                    <w:bottom w:val="none" w:sz="0" w:space="0" w:color="auto"/>
                    <w:right w:val="none" w:sz="0" w:space="0" w:color="auto"/>
                  </w:divBdr>
                </w:div>
                <w:div w:id="1825200662">
                  <w:marLeft w:val="0"/>
                  <w:marRight w:val="0"/>
                  <w:marTop w:val="0"/>
                  <w:marBottom w:val="0"/>
                  <w:divBdr>
                    <w:top w:val="none" w:sz="0" w:space="0" w:color="auto"/>
                    <w:left w:val="none" w:sz="0" w:space="0" w:color="auto"/>
                    <w:bottom w:val="none" w:sz="0" w:space="0" w:color="auto"/>
                    <w:right w:val="none" w:sz="0" w:space="0" w:color="auto"/>
                  </w:divBdr>
                </w:div>
                <w:div w:id="436566611">
                  <w:marLeft w:val="0"/>
                  <w:marRight w:val="0"/>
                  <w:marTop w:val="0"/>
                  <w:marBottom w:val="0"/>
                  <w:divBdr>
                    <w:top w:val="none" w:sz="0" w:space="0" w:color="auto"/>
                    <w:left w:val="none" w:sz="0" w:space="0" w:color="auto"/>
                    <w:bottom w:val="none" w:sz="0" w:space="0" w:color="auto"/>
                    <w:right w:val="none" w:sz="0" w:space="0" w:color="auto"/>
                  </w:divBdr>
                </w:div>
                <w:div w:id="1929729435">
                  <w:marLeft w:val="0"/>
                  <w:marRight w:val="0"/>
                  <w:marTop w:val="0"/>
                  <w:marBottom w:val="0"/>
                  <w:divBdr>
                    <w:top w:val="none" w:sz="0" w:space="0" w:color="auto"/>
                    <w:left w:val="none" w:sz="0" w:space="0" w:color="auto"/>
                    <w:bottom w:val="none" w:sz="0" w:space="0" w:color="auto"/>
                    <w:right w:val="none" w:sz="0" w:space="0" w:color="auto"/>
                  </w:divBdr>
                </w:div>
                <w:div w:id="816456687">
                  <w:marLeft w:val="0"/>
                  <w:marRight w:val="0"/>
                  <w:marTop w:val="0"/>
                  <w:marBottom w:val="0"/>
                  <w:divBdr>
                    <w:top w:val="none" w:sz="0" w:space="0" w:color="auto"/>
                    <w:left w:val="none" w:sz="0" w:space="0" w:color="auto"/>
                    <w:bottom w:val="none" w:sz="0" w:space="0" w:color="auto"/>
                    <w:right w:val="none" w:sz="0" w:space="0" w:color="auto"/>
                  </w:divBdr>
                </w:div>
                <w:div w:id="561718832">
                  <w:marLeft w:val="0"/>
                  <w:marRight w:val="0"/>
                  <w:marTop w:val="0"/>
                  <w:marBottom w:val="0"/>
                  <w:divBdr>
                    <w:top w:val="none" w:sz="0" w:space="0" w:color="auto"/>
                    <w:left w:val="none" w:sz="0" w:space="0" w:color="auto"/>
                    <w:bottom w:val="none" w:sz="0" w:space="0" w:color="auto"/>
                    <w:right w:val="none" w:sz="0" w:space="0" w:color="auto"/>
                  </w:divBdr>
                </w:div>
                <w:div w:id="44184268">
                  <w:marLeft w:val="0"/>
                  <w:marRight w:val="0"/>
                  <w:marTop w:val="0"/>
                  <w:marBottom w:val="0"/>
                  <w:divBdr>
                    <w:top w:val="none" w:sz="0" w:space="0" w:color="auto"/>
                    <w:left w:val="none" w:sz="0" w:space="0" w:color="auto"/>
                    <w:bottom w:val="none" w:sz="0" w:space="0" w:color="auto"/>
                    <w:right w:val="none" w:sz="0" w:space="0" w:color="auto"/>
                  </w:divBdr>
                </w:div>
                <w:div w:id="1453399579">
                  <w:marLeft w:val="0"/>
                  <w:marRight w:val="0"/>
                  <w:marTop w:val="0"/>
                  <w:marBottom w:val="0"/>
                  <w:divBdr>
                    <w:top w:val="none" w:sz="0" w:space="0" w:color="auto"/>
                    <w:left w:val="none" w:sz="0" w:space="0" w:color="auto"/>
                    <w:bottom w:val="none" w:sz="0" w:space="0" w:color="auto"/>
                    <w:right w:val="none" w:sz="0" w:space="0" w:color="auto"/>
                  </w:divBdr>
                </w:div>
                <w:div w:id="1908150134">
                  <w:marLeft w:val="0"/>
                  <w:marRight w:val="0"/>
                  <w:marTop w:val="0"/>
                  <w:marBottom w:val="0"/>
                  <w:divBdr>
                    <w:top w:val="none" w:sz="0" w:space="0" w:color="auto"/>
                    <w:left w:val="none" w:sz="0" w:space="0" w:color="auto"/>
                    <w:bottom w:val="none" w:sz="0" w:space="0" w:color="auto"/>
                    <w:right w:val="none" w:sz="0" w:space="0" w:color="auto"/>
                  </w:divBdr>
                </w:div>
                <w:div w:id="790174975">
                  <w:marLeft w:val="0"/>
                  <w:marRight w:val="0"/>
                  <w:marTop w:val="0"/>
                  <w:marBottom w:val="0"/>
                  <w:divBdr>
                    <w:top w:val="none" w:sz="0" w:space="0" w:color="auto"/>
                    <w:left w:val="none" w:sz="0" w:space="0" w:color="auto"/>
                    <w:bottom w:val="none" w:sz="0" w:space="0" w:color="auto"/>
                    <w:right w:val="none" w:sz="0" w:space="0" w:color="auto"/>
                  </w:divBdr>
                </w:div>
                <w:div w:id="2128503218">
                  <w:marLeft w:val="0"/>
                  <w:marRight w:val="0"/>
                  <w:marTop w:val="0"/>
                  <w:marBottom w:val="0"/>
                  <w:divBdr>
                    <w:top w:val="none" w:sz="0" w:space="0" w:color="auto"/>
                    <w:left w:val="none" w:sz="0" w:space="0" w:color="auto"/>
                    <w:bottom w:val="none" w:sz="0" w:space="0" w:color="auto"/>
                    <w:right w:val="none" w:sz="0" w:space="0" w:color="auto"/>
                  </w:divBdr>
                </w:div>
                <w:div w:id="344867326">
                  <w:marLeft w:val="0"/>
                  <w:marRight w:val="0"/>
                  <w:marTop w:val="0"/>
                  <w:marBottom w:val="0"/>
                  <w:divBdr>
                    <w:top w:val="none" w:sz="0" w:space="0" w:color="auto"/>
                    <w:left w:val="none" w:sz="0" w:space="0" w:color="auto"/>
                    <w:bottom w:val="none" w:sz="0" w:space="0" w:color="auto"/>
                    <w:right w:val="none" w:sz="0" w:space="0" w:color="auto"/>
                  </w:divBdr>
                </w:div>
                <w:div w:id="1194802350">
                  <w:marLeft w:val="0"/>
                  <w:marRight w:val="0"/>
                  <w:marTop w:val="0"/>
                  <w:marBottom w:val="0"/>
                  <w:divBdr>
                    <w:top w:val="none" w:sz="0" w:space="0" w:color="auto"/>
                    <w:left w:val="none" w:sz="0" w:space="0" w:color="auto"/>
                    <w:bottom w:val="none" w:sz="0" w:space="0" w:color="auto"/>
                    <w:right w:val="none" w:sz="0" w:space="0" w:color="auto"/>
                  </w:divBdr>
                </w:div>
                <w:div w:id="2010329296">
                  <w:marLeft w:val="0"/>
                  <w:marRight w:val="0"/>
                  <w:marTop w:val="0"/>
                  <w:marBottom w:val="0"/>
                  <w:divBdr>
                    <w:top w:val="none" w:sz="0" w:space="0" w:color="auto"/>
                    <w:left w:val="none" w:sz="0" w:space="0" w:color="auto"/>
                    <w:bottom w:val="none" w:sz="0" w:space="0" w:color="auto"/>
                    <w:right w:val="none" w:sz="0" w:space="0" w:color="auto"/>
                  </w:divBdr>
                </w:div>
                <w:div w:id="870918456">
                  <w:marLeft w:val="0"/>
                  <w:marRight w:val="0"/>
                  <w:marTop w:val="0"/>
                  <w:marBottom w:val="0"/>
                  <w:divBdr>
                    <w:top w:val="none" w:sz="0" w:space="0" w:color="auto"/>
                    <w:left w:val="none" w:sz="0" w:space="0" w:color="auto"/>
                    <w:bottom w:val="none" w:sz="0" w:space="0" w:color="auto"/>
                    <w:right w:val="none" w:sz="0" w:space="0" w:color="auto"/>
                  </w:divBdr>
                </w:div>
                <w:div w:id="1342195053">
                  <w:marLeft w:val="0"/>
                  <w:marRight w:val="0"/>
                  <w:marTop w:val="0"/>
                  <w:marBottom w:val="0"/>
                  <w:divBdr>
                    <w:top w:val="none" w:sz="0" w:space="0" w:color="auto"/>
                    <w:left w:val="none" w:sz="0" w:space="0" w:color="auto"/>
                    <w:bottom w:val="none" w:sz="0" w:space="0" w:color="auto"/>
                    <w:right w:val="none" w:sz="0" w:space="0" w:color="auto"/>
                  </w:divBdr>
                </w:div>
                <w:div w:id="251470668">
                  <w:marLeft w:val="0"/>
                  <w:marRight w:val="0"/>
                  <w:marTop w:val="0"/>
                  <w:marBottom w:val="0"/>
                  <w:divBdr>
                    <w:top w:val="none" w:sz="0" w:space="0" w:color="auto"/>
                    <w:left w:val="none" w:sz="0" w:space="0" w:color="auto"/>
                    <w:bottom w:val="none" w:sz="0" w:space="0" w:color="auto"/>
                    <w:right w:val="none" w:sz="0" w:space="0" w:color="auto"/>
                  </w:divBdr>
                </w:div>
                <w:div w:id="1037851746">
                  <w:marLeft w:val="0"/>
                  <w:marRight w:val="0"/>
                  <w:marTop w:val="0"/>
                  <w:marBottom w:val="0"/>
                  <w:divBdr>
                    <w:top w:val="none" w:sz="0" w:space="0" w:color="auto"/>
                    <w:left w:val="none" w:sz="0" w:space="0" w:color="auto"/>
                    <w:bottom w:val="none" w:sz="0" w:space="0" w:color="auto"/>
                    <w:right w:val="none" w:sz="0" w:space="0" w:color="auto"/>
                  </w:divBdr>
                </w:div>
                <w:div w:id="1103843339">
                  <w:marLeft w:val="0"/>
                  <w:marRight w:val="0"/>
                  <w:marTop w:val="0"/>
                  <w:marBottom w:val="0"/>
                  <w:divBdr>
                    <w:top w:val="none" w:sz="0" w:space="0" w:color="auto"/>
                    <w:left w:val="none" w:sz="0" w:space="0" w:color="auto"/>
                    <w:bottom w:val="none" w:sz="0" w:space="0" w:color="auto"/>
                    <w:right w:val="none" w:sz="0" w:space="0" w:color="auto"/>
                  </w:divBdr>
                </w:div>
                <w:div w:id="1252619257">
                  <w:marLeft w:val="0"/>
                  <w:marRight w:val="0"/>
                  <w:marTop w:val="0"/>
                  <w:marBottom w:val="0"/>
                  <w:divBdr>
                    <w:top w:val="none" w:sz="0" w:space="0" w:color="auto"/>
                    <w:left w:val="none" w:sz="0" w:space="0" w:color="auto"/>
                    <w:bottom w:val="none" w:sz="0" w:space="0" w:color="auto"/>
                    <w:right w:val="none" w:sz="0" w:space="0" w:color="auto"/>
                  </w:divBdr>
                </w:div>
                <w:div w:id="1179927247">
                  <w:marLeft w:val="0"/>
                  <w:marRight w:val="0"/>
                  <w:marTop w:val="0"/>
                  <w:marBottom w:val="0"/>
                  <w:divBdr>
                    <w:top w:val="none" w:sz="0" w:space="0" w:color="auto"/>
                    <w:left w:val="none" w:sz="0" w:space="0" w:color="auto"/>
                    <w:bottom w:val="none" w:sz="0" w:space="0" w:color="auto"/>
                    <w:right w:val="none" w:sz="0" w:space="0" w:color="auto"/>
                  </w:divBdr>
                </w:div>
                <w:div w:id="168444651">
                  <w:marLeft w:val="0"/>
                  <w:marRight w:val="0"/>
                  <w:marTop w:val="0"/>
                  <w:marBottom w:val="0"/>
                  <w:divBdr>
                    <w:top w:val="none" w:sz="0" w:space="0" w:color="auto"/>
                    <w:left w:val="none" w:sz="0" w:space="0" w:color="auto"/>
                    <w:bottom w:val="none" w:sz="0" w:space="0" w:color="auto"/>
                    <w:right w:val="none" w:sz="0" w:space="0" w:color="auto"/>
                  </w:divBdr>
                </w:div>
                <w:div w:id="1016928677">
                  <w:marLeft w:val="0"/>
                  <w:marRight w:val="0"/>
                  <w:marTop w:val="0"/>
                  <w:marBottom w:val="0"/>
                  <w:divBdr>
                    <w:top w:val="none" w:sz="0" w:space="0" w:color="auto"/>
                    <w:left w:val="none" w:sz="0" w:space="0" w:color="auto"/>
                    <w:bottom w:val="none" w:sz="0" w:space="0" w:color="auto"/>
                    <w:right w:val="none" w:sz="0" w:space="0" w:color="auto"/>
                  </w:divBdr>
                </w:div>
                <w:div w:id="1701708117">
                  <w:marLeft w:val="0"/>
                  <w:marRight w:val="0"/>
                  <w:marTop w:val="0"/>
                  <w:marBottom w:val="0"/>
                  <w:divBdr>
                    <w:top w:val="none" w:sz="0" w:space="0" w:color="auto"/>
                    <w:left w:val="none" w:sz="0" w:space="0" w:color="auto"/>
                    <w:bottom w:val="none" w:sz="0" w:space="0" w:color="auto"/>
                    <w:right w:val="none" w:sz="0" w:space="0" w:color="auto"/>
                  </w:divBdr>
                </w:div>
                <w:div w:id="805314887">
                  <w:marLeft w:val="0"/>
                  <w:marRight w:val="0"/>
                  <w:marTop w:val="0"/>
                  <w:marBottom w:val="0"/>
                  <w:divBdr>
                    <w:top w:val="none" w:sz="0" w:space="0" w:color="auto"/>
                    <w:left w:val="none" w:sz="0" w:space="0" w:color="auto"/>
                    <w:bottom w:val="none" w:sz="0" w:space="0" w:color="auto"/>
                    <w:right w:val="none" w:sz="0" w:space="0" w:color="auto"/>
                  </w:divBdr>
                </w:div>
                <w:div w:id="646201963">
                  <w:marLeft w:val="0"/>
                  <w:marRight w:val="0"/>
                  <w:marTop w:val="0"/>
                  <w:marBottom w:val="0"/>
                  <w:divBdr>
                    <w:top w:val="none" w:sz="0" w:space="0" w:color="auto"/>
                    <w:left w:val="none" w:sz="0" w:space="0" w:color="auto"/>
                    <w:bottom w:val="none" w:sz="0" w:space="0" w:color="auto"/>
                    <w:right w:val="none" w:sz="0" w:space="0" w:color="auto"/>
                  </w:divBdr>
                </w:div>
                <w:div w:id="792406111">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 w:id="468791061">
                  <w:marLeft w:val="0"/>
                  <w:marRight w:val="0"/>
                  <w:marTop w:val="0"/>
                  <w:marBottom w:val="0"/>
                  <w:divBdr>
                    <w:top w:val="none" w:sz="0" w:space="0" w:color="auto"/>
                    <w:left w:val="none" w:sz="0" w:space="0" w:color="auto"/>
                    <w:bottom w:val="none" w:sz="0" w:space="0" w:color="auto"/>
                    <w:right w:val="none" w:sz="0" w:space="0" w:color="auto"/>
                  </w:divBdr>
                </w:div>
                <w:div w:id="1399547726">
                  <w:marLeft w:val="0"/>
                  <w:marRight w:val="0"/>
                  <w:marTop w:val="0"/>
                  <w:marBottom w:val="0"/>
                  <w:divBdr>
                    <w:top w:val="none" w:sz="0" w:space="0" w:color="auto"/>
                    <w:left w:val="none" w:sz="0" w:space="0" w:color="auto"/>
                    <w:bottom w:val="none" w:sz="0" w:space="0" w:color="auto"/>
                    <w:right w:val="none" w:sz="0" w:space="0" w:color="auto"/>
                  </w:divBdr>
                </w:div>
                <w:div w:id="1139305702">
                  <w:marLeft w:val="0"/>
                  <w:marRight w:val="0"/>
                  <w:marTop w:val="0"/>
                  <w:marBottom w:val="0"/>
                  <w:divBdr>
                    <w:top w:val="none" w:sz="0" w:space="0" w:color="auto"/>
                    <w:left w:val="none" w:sz="0" w:space="0" w:color="auto"/>
                    <w:bottom w:val="none" w:sz="0" w:space="0" w:color="auto"/>
                    <w:right w:val="none" w:sz="0" w:space="0" w:color="auto"/>
                  </w:divBdr>
                </w:div>
                <w:div w:id="1713265855">
                  <w:marLeft w:val="0"/>
                  <w:marRight w:val="0"/>
                  <w:marTop w:val="0"/>
                  <w:marBottom w:val="0"/>
                  <w:divBdr>
                    <w:top w:val="none" w:sz="0" w:space="0" w:color="auto"/>
                    <w:left w:val="none" w:sz="0" w:space="0" w:color="auto"/>
                    <w:bottom w:val="none" w:sz="0" w:space="0" w:color="auto"/>
                    <w:right w:val="none" w:sz="0" w:space="0" w:color="auto"/>
                  </w:divBdr>
                </w:div>
                <w:div w:id="867983377">
                  <w:marLeft w:val="0"/>
                  <w:marRight w:val="0"/>
                  <w:marTop w:val="0"/>
                  <w:marBottom w:val="0"/>
                  <w:divBdr>
                    <w:top w:val="none" w:sz="0" w:space="0" w:color="auto"/>
                    <w:left w:val="none" w:sz="0" w:space="0" w:color="auto"/>
                    <w:bottom w:val="none" w:sz="0" w:space="0" w:color="auto"/>
                    <w:right w:val="none" w:sz="0" w:space="0" w:color="auto"/>
                  </w:divBdr>
                </w:div>
                <w:div w:id="219445527">
                  <w:marLeft w:val="0"/>
                  <w:marRight w:val="0"/>
                  <w:marTop w:val="0"/>
                  <w:marBottom w:val="0"/>
                  <w:divBdr>
                    <w:top w:val="none" w:sz="0" w:space="0" w:color="auto"/>
                    <w:left w:val="none" w:sz="0" w:space="0" w:color="auto"/>
                    <w:bottom w:val="none" w:sz="0" w:space="0" w:color="auto"/>
                    <w:right w:val="none" w:sz="0" w:space="0" w:color="auto"/>
                  </w:divBdr>
                </w:div>
                <w:div w:id="521357351">
                  <w:marLeft w:val="0"/>
                  <w:marRight w:val="0"/>
                  <w:marTop w:val="0"/>
                  <w:marBottom w:val="0"/>
                  <w:divBdr>
                    <w:top w:val="none" w:sz="0" w:space="0" w:color="auto"/>
                    <w:left w:val="none" w:sz="0" w:space="0" w:color="auto"/>
                    <w:bottom w:val="none" w:sz="0" w:space="0" w:color="auto"/>
                    <w:right w:val="none" w:sz="0" w:space="0" w:color="auto"/>
                  </w:divBdr>
                </w:div>
                <w:div w:id="382290801">
                  <w:marLeft w:val="0"/>
                  <w:marRight w:val="0"/>
                  <w:marTop w:val="0"/>
                  <w:marBottom w:val="0"/>
                  <w:divBdr>
                    <w:top w:val="none" w:sz="0" w:space="0" w:color="auto"/>
                    <w:left w:val="none" w:sz="0" w:space="0" w:color="auto"/>
                    <w:bottom w:val="none" w:sz="0" w:space="0" w:color="auto"/>
                    <w:right w:val="none" w:sz="0" w:space="0" w:color="auto"/>
                  </w:divBdr>
                </w:div>
                <w:div w:id="982542816">
                  <w:marLeft w:val="0"/>
                  <w:marRight w:val="0"/>
                  <w:marTop w:val="0"/>
                  <w:marBottom w:val="0"/>
                  <w:divBdr>
                    <w:top w:val="none" w:sz="0" w:space="0" w:color="auto"/>
                    <w:left w:val="none" w:sz="0" w:space="0" w:color="auto"/>
                    <w:bottom w:val="none" w:sz="0" w:space="0" w:color="auto"/>
                    <w:right w:val="none" w:sz="0" w:space="0" w:color="auto"/>
                  </w:divBdr>
                </w:div>
                <w:div w:id="1732727644">
                  <w:marLeft w:val="0"/>
                  <w:marRight w:val="0"/>
                  <w:marTop w:val="0"/>
                  <w:marBottom w:val="0"/>
                  <w:divBdr>
                    <w:top w:val="none" w:sz="0" w:space="0" w:color="auto"/>
                    <w:left w:val="none" w:sz="0" w:space="0" w:color="auto"/>
                    <w:bottom w:val="none" w:sz="0" w:space="0" w:color="auto"/>
                    <w:right w:val="none" w:sz="0" w:space="0" w:color="auto"/>
                  </w:divBdr>
                </w:div>
                <w:div w:id="129593019">
                  <w:marLeft w:val="0"/>
                  <w:marRight w:val="0"/>
                  <w:marTop w:val="0"/>
                  <w:marBottom w:val="0"/>
                  <w:divBdr>
                    <w:top w:val="none" w:sz="0" w:space="0" w:color="auto"/>
                    <w:left w:val="none" w:sz="0" w:space="0" w:color="auto"/>
                    <w:bottom w:val="none" w:sz="0" w:space="0" w:color="auto"/>
                    <w:right w:val="none" w:sz="0" w:space="0" w:color="auto"/>
                  </w:divBdr>
                </w:div>
                <w:div w:id="383867000">
                  <w:marLeft w:val="0"/>
                  <w:marRight w:val="0"/>
                  <w:marTop w:val="0"/>
                  <w:marBottom w:val="0"/>
                  <w:divBdr>
                    <w:top w:val="none" w:sz="0" w:space="0" w:color="auto"/>
                    <w:left w:val="none" w:sz="0" w:space="0" w:color="auto"/>
                    <w:bottom w:val="none" w:sz="0" w:space="0" w:color="auto"/>
                    <w:right w:val="none" w:sz="0" w:space="0" w:color="auto"/>
                  </w:divBdr>
                </w:div>
                <w:div w:id="81073947">
                  <w:marLeft w:val="0"/>
                  <w:marRight w:val="0"/>
                  <w:marTop w:val="0"/>
                  <w:marBottom w:val="0"/>
                  <w:divBdr>
                    <w:top w:val="none" w:sz="0" w:space="0" w:color="auto"/>
                    <w:left w:val="none" w:sz="0" w:space="0" w:color="auto"/>
                    <w:bottom w:val="none" w:sz="0" w:space="0" w:color="auto"/>
                    <w:right w:val="none" w:sz="0" w:space="0" w:color="auto"/>
                  </w:divBdr>
                </w:div>
                <w:div w:id="1952084721">
                  <w:marLeft w:val="0"/>
                  <w:marRight w:val="0"/>
                  <w:marTop w:val="0"/>
                  <w:marBottom w:val="0"/>
                  <w:divBdr>
                    <w:top w:val="none" w:sz="0" w:space="0" w:color="auto"/>
                    <w:left w:val="none" w:sz="0" w:space="0" w:color="auto"/>
                    <w:bottom w:val="none" w:sz="0" w:space="0" w:color="auto"/>
                    <w:right w:val="none" w:sz="0" w:space="0" w:color="auto"/>
                  </w:divBdr>
                </w:div>
                <w:div w:id="578175698">
                  <w:marLeft w:val="0"/>
                  <w:marRight w:val="0"/>
                  <w:marTop w:val="0"/>
                  <w:marBottom w:val="0"/>
                  <w:divBdr>
                    <w:top w:val="none" w:sz="0" w:space="0" w:color="auto"/>
                    <w:left w:val="none" w:sz="0" w:space="0" w:color="auto"/>
                    <w:bottom w:val="none" w:sz="0" w:space="0" w:color="auto"/>
                    <w:right w:val="none" w:sz="0" w:space="0" w:color="auto"/>
                  </w:divBdr>
                </w:div>
                <w:div w:id="454569650">
                  <w:marLeft w:val="0"/>
                  <w:marRight w:val="0"/>
                  <w:marTop w:val="0"/>
                  <w:marBottom w:val="0"/>
                  <w:divBdr>
                    <w:top w:val="none" w:sz="0" w:space="0" w:color="auto"/>
                    <w:left w:val="none" w:sz="0" w:space="0" w:color="auto"/>
                    <w:bottom w:val="none" w:sz="0" w:space="0" w:color="auto"/>
                    <w:right w:val="none" w:sz="0" w:space="0" w:color="auto"/>
                  </w:divBdr>
                </w:div>
                <w:div w:id="1808038394">
                  <w:marLeft w:val="0"/>
                  <w:marRight w:val="0"/>
                  <w:marTop w:val="0"/>
                  <w:marBottom w:val="0"/>
                  <w:divBdr>
                    <w:top w:val="none" w:sz="0" w:space="0" w:color="auto"/>
                    <w:left w:val="none" w:sz="0" w:space="0" w:color="auto"/>
                    <w:bottom w:val="none" w:sz="0" w:space="0" w:color="auto"/>
                    <w:right w:val="none" w:sz="0" w:space="0" w:color="auto"/>
                  </w:divBdr>
                </w:div>
                <w:div w:id="92173480">
                  <w:marLeft w:val="0"/>
                  <w:marRight w:val="0"/>
                  <w:marTop w:val="0"/>
                  <w:marBottom w:val="0"/>
                  <w:divBdr>
                    <w:top w:val="none" w:sz="0" w:space="0" w:color="auto"/>
                    <w:left w:val="none" w:sz="0" w:space="0" w:color="auto"/>
                    <w:bottom w:val="none" w:sz="0" w:space="0" w:color="auto"/>
                    <w:right w:val="none" w:sz="0" w:space="0" w:color="auto"/>
                  </w:divBdr>
                </w:div>
                <w:div w:id="79255301">
                  <w:marLeft w:val="0"/>
                  <w:marRight w:val="0"/>
                  <w:marTop w:val="0"/>
                  <w:marBottom w:val="0"/>
                  <w:divBdr>
                    <w:top w:val="none" w:sz="0" w:space="0" w:color="auto"/>
                    <w:left w:val="none" w:sz="0" w:space="0" w:color="auto"/>
                    <w:bottom w:val="none" w:sz="0" w:space="0" w:color="auto"/>
                    <w:right w:val="none" w:sz="0" w:space="0" w:color="auto"/>
                  </w:divBdr>
                </w:div>
                <w:div w:id="1974367653">
                  <w:marLeft w:val="0"/>
                  <w:marRight w:val="0"/>
                  <w:marTop w:val="0"/>
                  <w:marBottom w:val="0"/>
                  <w:divBdr>
                    <w:top w:val="none" w:sz="0" w:space="0" w:color="auto"/>
                    <w:left w:val="none" w:sz="0" w:space="0" w:color="auto"/>
                    <w:bottom w:val="none" w:sz="0" w:space="0" w:color="auto"/>
                    <w:right w:val="none" w:sz="0" w:space="0" w:color="auto"/>
                  </w:divBdr>
                </w:div>
                <w:div w:id="1873222175">
                  <w:marLeft w:val="0"/>
                  <w:marRight w:val="0"/>
                  <w:marTop w:val="0"/>
                  <w:marBottom w:val="0"/>
                  <w:divBdr>
                    <w:top w:val="none" w:sz="0" w:space="0" w:color="auto"/>
                    <w:left w:val="none" w:sz="0" w:space="0" w:color="auto"/>
                    <w:bottom w:val="none" w:sz="0" w:space="0" w:color="auto"/>
                    <w:right w:val="none" w:sz="0" w:space="0" w:color="auto"/>
                  </w:divBdr>
                </w:div>
                <w:div w:id="758601212">
                  <w:marLeft w:val="0"/>
                  <w:marRight w:val="0"/>
                  <w:marTop w:val="0"/>
                  <w:marBottom w:val="0"/>
                  <w:divBdr>
                    <w:top w:val="none" w:sz="0" w:space="0" w:color="auto"/>
                    <w:left w:val="none" w:sz="0" w:space="0" w:color="auto"/>
                    <w:bottom w:val="none" w:sz="0" w:space="0" w:color="auto"/>
                    <w:right w:val="none" w:sz="0" w:space="0" w:color="auto"/>
                  </w:divBdr>
                </w:div>
                <w:div w:id="1336691788">
                  <w:marLeft w:val="0"/>
                  <w:marRight w:val="0"/>
                  <w:marTop w:val="0"/>
                  <w:marBottom w:val="0"/>
                  <w:divBdr>
                    <w:top w:val="none" w:sz="0" w:space="0" w:color="auto"/>
                    <w:left w:val="none" w:sz="0" w:space="0" w:color="auto"/>
                    <w:bottom w:val="none" w:sz="0" w:space="0" w:color="auto"/>
                    <w:right w:val="none" w:sz="0" w:space="0" w:color="auto"/>
                  </w:divBdr>
                </w:div>
                <w:div w:id="693963865">
                  <w:marLeft w:val="0"/>
                  <w:marRight w:val="0"/>
                  <w:marTop w:val="0"/>
                  <w:marBottom w:val="0"/>
                  <w:divBdr>
                    <w:top w:val="none" w:sz="0" w:space="0" w:color="auto"/>
                    <w:left w:val="none" w:sz="0" w:space="0" w:color="auto"/>
                    <w:bottom w:val="none" w:sz="0" w:space="0" w:color="auto"/>
                    <w:right w:val="none" w:sz="0" w:space="0" w:color="auto"/>
                  </w:divBdr>
                </w:div>
                <w:div w:id="772943372">
                  <w:marLeft w:val="0"/>
                  <w:marRight w:val="0"/>
                  <w:marTop w:val="0"/>
                  <w:marBottom w:val="0"/>
                  <w:divBdr>
                    <w:top w:val="none" w:sz="0" w:space="0" w:color="auto"/>
                    <w:left w:val="none" w:sz="0" w:space="0" w:color="auto"/>
                    <w:bottom w:val="none" w:sz="0" w:space="0" w:color="auto"/>
                    <w:right w:val="none" w:sz="0" w:space="0" w:color="auto"/>
                  </w:divBdr>
                </w:div>
                <w:div w:id="191693072">
                  <w:marLeft w:val="0"/>
                  <w:marRight w:val="0"/>
                  <w:marTop w:val="0"/>
                  <w:marBottom w:val="0"/>
                  <w:divBdr>
                    <w:top w:val="none" w:sz="0" w:space="0" w:color="auto"/>
                    <w:left w:val="none" w:sz="0" w:space="0" w:color="auto"/>
                    <w:bottom w:val="none" w:sz="0" w:space="0" w:color="auto"/>
                    <w:right w:val="none" w:sz="0" w:space="0" w:color="auto"/>
                  </w:divBdr>
                </w:div>
                <w:div w:id="1131899719">
                  <w:marLeft w:val="0"/>
                  <w:marRight w:val="0"/>
                  <w:marTop w:val="0"/>
                  <w:marBottom w:val="0"/>
                  <w:divBdr>
                    <w:top w:val="none" w:sz="0" w:space="0" w:color="auto"/>
                    <w:left w:val="none" w:sz="0" w:space="0" w:color="auto"/>
                    <w:bottom w:val="none" w:sz="0" w:space="0" w:color="auto"/>
                    <w:right w:val="none" w:sz="0" w:space="0" w:color="auto"/>
                  </w:divBdr>
                </w:div>
                <w:div w:id="513348390">
                  <w:marLeft w:val="0"/>
                  <w:marRight w:val="0"/>
                  <w:marTop w:val="0"/>
                  <w:marBottom w:val="0"/>
                  <w:divBdr>
                    <w:top w:val="none" w:sz="0" w:space="0" w:color="auto"/>
                    <w:left w:val="none" w:sz="0" w:space="0" w:color="auto"/>
                    <w:bottom w:val="none" w:sz="0" w:space="0" w:color="auto"/>
                    <w:right w:val="none" w:sz="0" w:space="0" w:color="auto"/>
                  </w:divBdr>
                </w:div>
                <w:div w:id="373120378">
                  <w:marLeft w:val="0"/>
                  <w:marRight w:val="0"/>
                  <w:marTop w:val="0"/>
                  <w:marBottom w:val="0"/>
                  <w:divBdr>
                    <w:top w:val="none" w:sz="0" w:space="0" w:color="auto"/>
                    <w:left w:val="none" w:sz="0" w:space="0" w:color="auto"/>
                    <w:bottom w:val="none" w:sz="0" w:space="0" w:color="auto"/>
                    <w:right w:val="none" w:sz="0" w:space="0" w:color="auto"/>
                  </w:divBdr>
                </w:div>
                <w:div w:id="604576803">
                  <w:marLeft w:val="0"/>
                  <w:marRight w:val="0"/>
                  <w:marTop w:val="0"/>
                  <w:marBottom w:val="0"/>
                  <w:divBdr>
                    <w:top w:val="none" w:sz="0" w:space="0" w:color="auto"/>
                    <w:left w:val="none" w:sz="0" w:space="0" w:color="auto"/>
                    <w:bottom w:val="none" w:sz="0" w:space="0" w:color="auto"/>
                    <w:right w:val="none" w:sz="0" w:space="0" w:color="auto"/>
                  </w:divBdr>
                </w:div>
                <w:div w:id="13238661">
                  <w:marLeft w:val="0"/>
                  <w:marRight w:val="0"/>
                  <w:marTop w:val="0"/>
                  <w:marBottom w:val="0"/>
                  <w:divBdr>
                    <w:top w:val="none" w:sz="0" w:space="0" w:color="auto"/>
                    <w:left w:val="none" w:sz="0" w:space="0" w:color="auto"/>
                    <w:bottom w:val="none" w:sz="0" w:space="0" w:color="auto"/>
                    <w:right w:val="none" w:sz="0" w:space="0" w:color="auto"/>
                  </w:divBdr>
                </w:div>
                <w:div w:id="1503348578">
                  <w:marLeft w:val="0"/>
                  <w:marRight w:val="0"/>
                  <w:marTop w:val="0"/>
                  <w:marBottom w:val="0"/>
                  <w:divBdr>
                    <w:top w:val="none" w:sz="0" w:space="0" w:color="auto"/>
                    <w:left w:val="none" w:sz="0" w:space="0" w:color="auto"/>
                    <w:bottom w:val="none" w:sz="0" w:space="0" w:color="auto"/>
                    <w:right w:val="none" w:sz="0" w:space="0" w:color="auto"/>
                  </w:divBdr>
                </w:div>
                <w:div w:id="719524068">
                  <w:marLeft w:val="0"/>
                  <w:marRight w:val="0"/>
                  <w:marTop w:val="0"/>
                  <w:marBottom w:val="0"/>
                  <w:divBdr>
                    <w:top w:val="none" w:sz="0" w:space="0" w:color="auto"/>
                    <w:left w:val="none" w:sz="0" w:space="0" w:color="auto"/>
                    <w:bottom w:val="none" w:sz="0" w:space="0" w:color="auto"/>
                    <w:right w:val="none" w:sz="0" w:space="0" w:color="auto"/>
                  </w:divBdr>
                </w:div>
                <w:div w:id="348334050">
                  <w:marLeft w:val="0"/>
                  <w:marRight w:val="0"/>
                  <w:marTop w:val="0"/>
                  <w:marBottom w:val="0"/>
                  <w:divBdr>
                    <w:top w:val="none" w:sz="0" w:space="0" w:color="auto"/>
                    <w:left w:val="none" w:sz="0" w:space="0" w:color="auto"/>
                    <w:bottom w:val="none" w:sz="0" w:space="0" w:color="auto"/>
                    <w:right w:val="none" w:sz="0" w:space="0" w:color="auto"/>
                  </w:divBdr>
                </w:div>
                <w:div w:id="785395160">
                  <w:marLeft w:val="0"/>
                  <w:marRight w:val="0"/>
                  <w:marTop w:val="0"/>
                  <w:marBottom w:val="0"/>
                  <w:divBdr>
                    <w:top w:val="none" w:sz="0" w:space="0" w:color="auto"/>
                    <w:left w:val="none" w:sz="0" w:space="0" w:color="auto"/>
                    <w:bottom w:val="none" w:sz="0" w:space="0" w:color="auto"/>
                    <w:right w:val="none" w:sz="0" w:space="0" w:color="auto"/>
                  </w:divBdr>
                </w:div>
                <w:div w:id="1163542578">
                  <w:marLeft w:val="0"/>
                  <w:marRight w:val="0"/>
                  <w:marTop w:val="0"/>
                  <w:marBottom w:val="0"/>
                  <w:divBdr>
                    <w:top w:val="none" w:sz="0" w:space="0" w:color="auto"/>
                    <w:left w:val="none" w:sz="0" w:space="0" w:color="auto"/>
                    <w:bottom w:val="none" w:sz="0" w:space="0" w:color="auto"/>
                    <w:right w:val="none" w:sz="0" w:space="0" w:color="auto"/>
                  </w:divBdr>
                </w:div>
                <w:div w:id="1585604215">
                  <w:marLeft w:val="0"/>
                  <w:marRight w:val="0"/>
                  <w:marTop w:val="0"/>
                  <w:marBottom w:val="0"/>
                  <w:divBdr>
                    <w:top w:val="none" w:sz="0" w:space="0" w:color="auto"/>
                    <w:left w:val="none" w:sz="0" w:space="0" w:color="auto"/>
                    <w:bottom w:val="none" w:sz="0" w:space="0" w:color="auto"/>
                    <w:right w:val="none" w:sz="0" w:space="0" w:color="auto"/>
                  </w:divBdr>
                </w:div>
                <w:div w:id="2112894189">
                  <w:marLeft w:val="0"/>
                  <w:marRight w:val="0"/>
                  <w:marTop w:val="0"/>
                  <w:marBottom w:val="0"/>
                  <w:divBdr>
                    <w:top w:val="none" w:sz="0" w:space="0" w:color="auto"/>
                    <w:left w:val="none" w:sz="0" w:space="0" w:color="auto"/>
                    <w:bottom w:val="none" w:sz="0" w:space="0" w:color="auto"/>
                    <w:right w:val="none" w:sz="0" w:space="0" w:color="auto"/>
                  </w:divBdr>
                </w:div>
                <w:div w:id="1978291880">
                  <w:marLeft w:val="0"/>
                  <w:marRight w:val="0"/>
                  <w:marTop w:val="0"/>
                  <w:marBottom w:val="0"/>
                  <w:divBdr>
                    <w:top w:val="none" w:sz="0" w:space="0" w:color="auto"/>
                    <w:left w:val="none" w:sz="0" w:space="0" w:color="auto"/>
                    <w:bottom w:val="none" w:sz="0" w:space="0" w:color="auto"/>
                    <w:right w:val="none" w:sz="0" w:space="0" w:color="auto"/>
                  </w:divBdr>
                </w:div>
                <w:div w:id="46345002">
                  <w:marLeft w:val="0"/>
                  <w:marRight w:val="0"/>
                  <w:marTop w:val="0"/>
                  <w:marBottom w:val="0"/>
                  <w:divBdr>
                    <w:top w:val="none" w:sz="0" w:space="0" w:color="auto"/>
                    <w:left w:val="none" w:sz="0" w:space="0" w:color="auto"/>
                    <w:bottom w:val="none" w:sz="0" w:space="0" w:color="auto"/>
                    <w:right w:val="none" w:sz="0" w:space="0" w:color="auto"/>
                  </w:divBdr>
                </w:div>
                <w:div w:id="2006010408">
                  <w:marLeft w:val="0"/>
                  <w:marRight w:val="0"/>
                  <w:marTop w:val="0"/>
                  <w:marBottom w:val="0"/>
                  <w:divBdr>
                    <w:top w:val="none" w:sz="0" w:space="0" w:color="auto"/>
                    <w:left w:val="none" w:sz="0" w:space="0" w:color="auto"/>
                    <w:bottom w:val="none" w:sz="0" w:space="0" w:color="auto"/>
                    <w:right w:val="none" w:sz="0" w:space="0" w:color="auto"/>
                  </w:divBdr>
                </w:div>
                <w:div w:id="35551685">
                  <w:marLeft w:val="0"/>
                  <w:marRight w:val="0"/>
                  <w:marTop w:val="0"/>
                  <w:marBottom w:val="0"/>
                  <w:divBdr>
                    <w:top w:val="none" w:sz="0" w:space="0" w:color="auto"/>
                    <w:left w:val="none" w:sz="0" w:space="0" w:color="auto"/>
                    <w:bottom w:val="none" w:sz="0" w:space="0" w:color="auto"/>
                    <w:right w:val="none" w:sz="0" w:space="0" w:color="auto"/>
                  </w:divBdr>
                </w:div>
                <w:div w:id="408428770">
                  <w:marLeft w:val="0"/>
                  <w:marRight w:val="0"/>
                  <w:marTop w:val="0"/>
                  <w:marBottom w:val="0"/>
                  <w:divBdr>
                    <w:top w:val="none" w:sz="0" w:space="0" w:color="auto"/>
                    <w:left w:val="none" w:sz="0" w:space="0" w:color="auto"/>
                    <w:bottom w:val="none" w:sz="0" w:space="0" w:color="auto"/>
                    <w:right w:val="none" w:sz="0" w:space="0" w:color="auto"/>
                  </w:divBdr>
                </w:div>
                <w:div w:id="495613416">
                  <w:marLeft w:val="0"/>
                  <w:marRight w:val="0"/>
                  <w:marTop w:val="0"/>
                  <w:marBottom w:val="0"/>
                  <w:divBdr>
                    <w:top w:val="none" w:sz="0" w:space="0" w:color="auto"/>
                    <w:left w:val="none" w:sz="0" w:space="0" w:color="auto"/>
                    <w:bottom w:val="none" w:sz="0" w:space="0" w:color="auto"/>
                    <w:right w:val="none" w:sz="0" w:space="0" w:color="auto"/>
                  </w:divBdr>
                </w:div>
                <w:div w:id="1672685465">
                  <w:marLeft w:val="0"/>
                  <w:marRight w:val="0"/>
                  <w:marTop w:val="0"/>
                  <w:marBottom w:val="0"/>
                  <w:divBdr>
                    <w:top w:val="none" w:sz="0" w:space="0" w:color="auto"/>
                    <w:left w:val="none" w:sz="0" w:space="0" w:color="auto"/>
                    <w:bottom w:val="none" w:sz="0" w:space="0" w:color="auto"/>
                    <w:right w:val="none" w:sz="0" w:space="0" w:color="auto"/>
                  </w:divBdr>
                </w:div>
                <w:div w:id="825782949">
                  <w:marLeft w:val="0"/>
                  <w:marRight w:val="0"/>
                  <w:marTop w:val="0"/>
                  <w:marBottom w:val="0"/>
                  <w:divBdr>
                    <w:top w:val="none" w:sz="0" w:space="0" w:color="auto"/>
                    <w:left w:val="none" w:sz="0" w:space="0" w:color="auto"/>
                    <w:bottom w:val="none" w:sz="0" w:space="0" w:color="auto"/>
                    <w:right w:val="none" w:sz="0" w:space="0" w:color="auto"/>
                  </w:divBdr>
                </w:div>
                <w:div w:id="1334838707">
                  <w:marLeft w:val="0"/>
                  <w:marRight w:val="0"/>
                  <w:marTop w:val="0"/>
                  <w:marBottom w:val="0"/>
                  <w:divBdr>
                    <w:top w:val="none" w:sz="0" w:space="0" w:color="auto"/>
                    <w:left w:val="none" w:sz="0" w:space="0" w:color="auto"/>
                    <w:bottom w:val="none" w:sz="0" w:space="0" w:color="auto"/>
                    <w:right w:val="none" w:sz="0" w:space="0" w:color="auto"/>
                  </w:divBdr>
                </w:div>
                <w:div w:id="1042751879">
                  <w:marLeft w:val="0"/>
                  <w:marRight w:val="0"/>
                  <w:marTop w:val="0"/>
                  <w:marBottom w:val="0"/>
                  <w:divBdr>
                    <w:top w:val="none" w:sz="0" w:space="0" w:color="auto"/>
                    <w:left w:val="none" w:sz="0" w:space="0" w:color="auto"/>
                    <w:bottom w:val="none" w:sz="0" w:space="0" w:color="auto"/>
                    <w:right w:val="none" w:sz="0" w:space="0" w:color="auto"/>
                  </w:divBdr>
                </w:div>
                <w:div w:id="1545407523">
                  <w:marLeft w:val="0"/>
                  <w:marRight w:val="0"/>
                  <w:marTop w:val="0"/>
                  <w:marBottom w:val="0"/>
                  <w:divBdr>
                    <w:top w:val="none" w:sz="0" w:space="0" w:color="auto"/>
                    <w:left w:val="none" w:sz="0" w:space="0" w:color="auto"/>
                    <w:bottom w:val="none" w:sz="0" w:space="0" w:color="auto"/>
                    <w:right w:val="none" w:sz="0" w:space="0" w:color="auto"/>
                  </w:divBdr>
                </w:div>
                <w:div w:id="522521644">
                  <w:marLeft w:val="0"/>
                  <w:marRight w:val="0"/>
                  <w:marTop w:val="0"/>
                  <w:marBottom w:val="0"/>
                  <w:divBdr>
                    <w:top w:val="none" w:sz="0" w:space="0" w:color="auto"/>
                    <w:left w:val="none" w:sz="0" w:space="0" w:color="auto"/>
                    <w:bottom w:val="none" w:sz="0" w:space="0" w:color="auto"/>
                    <w:right w:val="none" w:sz="0" w:space="0" w:color="auto"/>
                  </w:divBdr>
                </w:div>
                <w:div w:id="1863282014">
                  <w:marLeft w:val="0"/>
                  <w:marRight w:val="0"/>
                  <w:marTop w:val="0"/>
                  <w:marBottom w:val="0"/>
                  <w:divBdr>
                    <w:top w:val="none" w:sz="0" w:space="0" w:color="auto"/>
                    <w:left w:val="none" w:sz="0" w:space="0" w:color="auto"/>
                    <w:bottom w:val="none" w:sz="0" w:space="0" w:color="auto"/>
                    <w:right w:val="none" w:sz="0" w:space="0" w:color="auto"/>
                  </w:divBdr>
                </w:div>
                <w:div w:id="1477868151">
                  <w:marLeft w:val="0"/>
                  <w:marRight w:val="0"/>
                  <w:marTop w:val="0"/>
                  <w:marBottom w:val="0"/>
                  <w:divBdr>
                    <w:top w:val="none" w:sz="0" w:space="0" w:color="auto"/>
                    <w:left w:val="none" w:sz="0" w:space="0" w:color="auto"/>
                    <w:bottom w:val="none" w:sz="0" w:space="0" w:color="auto"/>
                    <w:right w:val="none" w:sz="0" w:space="0" w:color="auto"/>
                  </w:divBdr>
                </w:div>
                <w:div w:id="1572740094">
                  <w:marLeft w:val="0"/>
                  <w:marRight w:val="0"/>
                  <w:marTop w:val="0"/>
                  <w:marBottom w:val="0"/>
                  <w:divBdr>
                    <w:top w:val="none" w:sz="0" w:space="0" w:color="auto"/>
                    <w:left w:val="none" w:sz="0" w:space="0" w:color="auto"/>
                    <w:bottom w:val="none" w:sz="0" w:space="0" w:color="auto"/>
                    <w:right w:val="none" w:sz="0" w:space="0" w:color="auto"/>
                  </w:divBdr>
                </w:div>
                <w:div w:id="1672565460">
                  <w:marLeft w:val="0"/>
                  <w:marRight w:val="0"/>
                  <w:marTop w:val="0"/>
                  <w:marBottom w:val="0"/>
                  <w:divBdr>
                    <w:top w:val="none" w:sz="0" w:space="0" w:color="auto"/>
                    <w:left w:val="none" w:sz="0" w:space="0" w:color="auto"/>
                    <w:bottom w:val="none" w:sz="0" w:space="0" w:color="auto"/>
                    <w:right w:val="none" w:sz="0" w:space="0" w:color="auto"/>
                  </w:divBdr>
                </w:div>
                <w:div w:id="1042824862">
                  <w:marLeft w:val="0"/>
                  <w:marRight w:val="0"/>
                  <w:marTop w:val="0"/>
                  <w:marBottom w:val="0"/>
                  <w:divBdr>
                    <w:top w:val="none" w:sz="0" w:space="0" w:color="auto"/>
                    <w:left w:val="none" w:sz="0" w:space="0" w:color="auto"/>
                    <w:bottom w:val="none" w:sz="0" w:space="0" w:color="auto"/>
                    <w:right w:val="none" w:sz="0" w:space="0" w:color="auto"/>
                  </w:divBdr>
                </w:div>
                <w:div w:id="1507669823">
                  <w:marLeft w:val="0"/>
                  <w:marRight w:val="0"/>
                  <w:marTop w:val="0"/>
                  <w:marBottom w:val="0"/>
                  <w:divBdr>
                    <w:top w:val="none" w:sz="0" w:space="0" w:color="auto"/>
                    <w:left w:val="none" w:sz="0" w:space="0" w:color="auto"/>
                    <w:bottom w:val="none" w:sz="0" w:space="0" w:color="auto"/>
                    <w:right w:val="none" w:sz="0" w:space="0" w:color="auto"/>
                  </w:divBdr>
                </w:div>
                <w:div w:id="141435732">
                  <w:marLeft w:val="0"/>
                  <w:marRight w:val="0"/>
                  <w:marTop w:val="0"/>
                  <w:marBottom w:val="0"/>
                  <w:divBdr>
                    <w:top w:val="none" w:sz="0" w:space="0" w:color="auto"/>
                    <w:left w:val="none" w:sz="0" w:space="0" w:color="auto"/>
                    <w:bottom w:val="none" w:sz="0" w:space="0" w:color="auto"/>
                    <w:right w:val="none" w:sz="0" w:space="0" w:color="auto"/>
                  </w:divBdr>
                </w:div>
                <w:div w:id="1769544525">
                  <w:marLeft w:val="0"/>
                  <w:marRight w:val="0"/>
                  <w:marTop w:val="0"/>
                  <w:marBottom w:val="0"/>
                  <w:divBdr>
                    <w:top w:val="none" w:sz="0" w:space="0" w:color="auto"/>
                    <w:left w:val="none" w:sz="0" w:space="0" w:color="auto"/>
                    <w:bottom w:val="none" w:sz="0" w:space="0" w:color="auto"/>
                    <w:right w:val="none" w:sz="0" w:space="0" w:color="auto"/>
                  </w:divBdr>
                </w:div>
                <w:div w:id="1772312996">
                  <w:marLeft w:val="0"/>
                  <w:marRight w:val="0"/>
                  <w:marTop w:val="0"/>
                  <w:marBottom w:val="0"/>
                  <w:divBdr>
                    <w:top w:val="none" w:sz="0" w:space="0" w:color="auto"/>
                    <w:left w:val="none" w:sz="0" w:space="0" w:color="auto"/>
                    <w:bottom w:val="none" w:sz="0" w:space="0" w:color="auto"/>
                    <w:right w:val="none" w:sz="0" w:space="0" w:color="auto"/>
                  </w:divBdr>
                </w:div>
                <w:div w:id="4866928">
                  <w:marLeft w:val="0"/>
                  <w:marRight w:val="0"/>
                  <w:marTop w:val="0"/>
                  <w:marBottom w:val="0"/>
                  <w:divBdr>
                    <w:top w:val="none" w:sz="0" w:space="0" w:color="auto"/>
                    <w:left w:val="none" w:sz="0" w:space="0" w:color="auto"/>
                    <w:bottom w:val="none" w:sz="0" w:space="0" w:color="auto"/>
                    <w:right w:val="none" w:sz="0" w:space="0" w:color="auto"/>
                  </w:divBdr>
                </w:div>
                <w:div w:id="1098909712">
                  <w:marLeft w:val="0"/>
                  <w:marRight w:val="0"/>
                  <w:marTop w:val="0"/>
                  <w:marBottom w:val="0"/>
                  <w:divBdr>
                    <w:top w:val="none" w:sz="0" w:space="0" w:color="auto"/>
                    <w:left w:val="none" w:sz="0" w:space="0" w:color="auto"/>
                    <w:bottom w:val="none" w:sz="0" w:space="0" w:color="auto"/>
                    <w:right w:val="none" w:sz="0" w:space="0" w:color="auto"/>
                  </w:divBdr>
                </w:div>
                <w:div w:id="1655330856">
                  <w:marLeft w:val="0"/>
                  <w:marRight w:val="0"/>
                  <w:marTop w:val="0"/>
                  <w:marBottom w:val="0"/>
                  <w:divBdr>
                    <w:top w:val="none" w:sz="0" w:space="0" w:color="auto"/>
                    <w:left w:val="none" w:sz="0" w:space="0" w:color="auto"/>
                    <w:bottom w:val="none" w:sz="0" w:space="0" w:color="auto"/>
                    <w:right w:val="none" w:sz="0" w:space="0" w:color="auto"/>
                  </w:divBdr>
                </w:div>
                <w:div w:id="315653276">
                  <w:marLeft w:val="0"/>
                  <w:marRight w:val="0"/>
                  <w:marTop w:val="0"/>
                  <w:marBottom w:val="0"/>
                  <w:divBdr>
                    <w:top w:val="none" w:sz="0" w:space="0" w:color="auto"/>
                    <w:left w:val="none" w:sz="0" w:space="0" w:color="auto"/>
                    <w:bottom w:val="none" w:sz="0" w:space="0" w:color="auto"/>
                    <w:right w:val="none" w:sz="0" w:space="0" w:color="auto"/>
                  </w:divBdr>
                </w:div>
                <w:div w:id="657222151">
                  <w:marLeft w:val="0"/>
                  <w:marRight w:val="0"/>
                  <w:marTop w:val="0"/>
                  <w:marBottom w:val="0"/>
                  <w:divBdr>
                    <w:top w:val="none" w:sz="0" w:space="0" w:color="auto"/>
                    <w:left w:val="none" w:sz="0" w:space="0" w:color="auto"/>
                    <w:bottom w:val="none" w:sz="0" w:space="0" w:color="auto"/>
                    <w:right w:val="none" w:sz="0" w:space="0" w:color="auto"/>
                  </w:divBdr>
                </w:div>
                <w:div w:id="1154687181">
                  <w:marLeft w:val="0"/>
                  <w:marRight w:val="0"/>
                  <w:marTop w:val="0"/>
                  <w:marBottom w:val="0"/>
                  <w:divBdr>
                    <w:top w:val="none" w:sz="0" w:space="0" w:color="auto"/>
                    <w:left w:val="none" w:sz="0" w:space="0" w:color="auto"/>
                    <w:bottom w:val="none" w:sz="0" w:space="0" w:color="auto"/>
                    <w:right w:val="none" w:sz="0" w:space="0" w:color="auto"/>
                  </w:divBdr>
                </w:div>
                <w:div w:id="1793673993">
                  <w:marLeft w:val="0"/>
                  <w:marRight w:val="0"/>
                  <w:marTop w:val="0"/>
                  <w:marBottom w:val="0"/>
                  <w:divBdr>
                    <w:top w:val="none" w:sz="0" w:space="0" w:color="auto"/>
                    <w:left w:val="none" w:sz="0" w:space="0" w:color="auto"/>
                    <w:bottom w:val="none" w:sz="0" w:space="0" w:color="auto"/>
                    <w:right w:val="none" w:sz="0" w:space="0" w:color="auto"/>
                  </w:divBdr>
                </w:div>
                <w:div w:id="1200632995">
                  <w:marLeft w:val="0"/>
                  <w:marRight w:val="0"/>
                  <w:marTop w:val="0"/>
                  <w:marBottom w:val="0"/>
                  <w:divBdr>
                    <w:top w:val="none" w:sz="0" w:space="0" w:color="auto"/>
                    <w:left w:val="none" w:sz="0" w:space="0" w:color="auto"/>
                    <w:bottom w:val="none" w:sz="0" w:space="0" w:color="auto"/>
                    <w:right w:val="none" w:sz="0" w:space="0" w:color="auto"/>
                  </w:divBdr>
                </w:div>
                <w:div w:id="1580405882">
                  <w:marLeft w:val="0"/>
                  <w:marRight w:val="0"/>
                  <w:marTop w:val="0"/>
                  <w:marBottom w:val="0"/>
                  <w:divBdr>
                    <w:top w:val="none" w:sz="0" w:space="0" w:color="auto"/>
                    <w:left w:val="none" w:sz="0" w:space="0" w:color="auto"/>
                    <w:bottom w:val="none" w:sz="0" w:space="0" w:color="auto"/>
                    <w:right w:val="none" w:sz="0" w:space="0" w:color="auto"/>
                  </w:divBdr>
                </w:div>
                <w:div w:id="217787450">
                  <w:marLeft w:val="0"/>
                  <w:marRight w:val="0"/>
                  <w:marTop w:val="0"/>
                  <w:marBottom w:val="0"/>
                  <w:divBdr>
                    <w:top w:val="none" w:sz="0" w:space="0" w:color="auto"/>
                    <w:left w:val="none" w:sz="0" w:space="0" w:color="auto"/>
                    <w:bottom w:val="none" w:sz="0" w:space="0" w:color="auto"/>
                    <w:right w:val="none" w:sz="0" w:space="0" w:color="auto"/>
                  </w:divBdr>
                </w:div>
                <w:div w:id="957567797">
                  <w:marLeft w:val="0"/>
                  <w:marRight w:val="0"/>
                  <w:marTop w:val="0"/>
                  <w:marBottom w:val="0"/>
                  <w:divBdr>
                    <w:top w:val="none" w:sz="0" w:space="0" w:color="auto"/>
                    <w:left w:val="none" w:sz="0" w:space="0" w:color="auto"/>
                    <w:bottom w:val="none" w:sz="0" w:space="0" w:color="auto"/>
                    <w:right w:val="none" w:sz="0" w:space="0" w:color="auto"/>
                  </w:divBdr>
                </w:div>
                <w:div w:id="1018890419">
                  <w:marLeft w:val="0"/>
                  <w:marRight w:val="0"/>
                  <w:marTop w:val="0"/>
                  <w:marBottom w:val="0"/>
                  <w:divBdr>
                    <w:top w:val="none" w:sz="0" w:space="0" w:color="auto"/>
                    <w:left w:val="none" w:sz="0" w:space="0" w:color="auto"/>
                    <w:bottom w:val="none" w:sz="0" w:space="0" w:color="auto"/>
                    <w:right w:val="none" w:sz="0" w:space="0" w:color="auto"/>
                  </w:divBdr>
                </w:div>
                <w:div w:id="986712481">
                  <w:marLeft w:val="0"/>
                  <w:marRight w:val="0"/>
                  <w:marTop w:val="0"/>
                  <w:marBottom w:val="0"/>
                  <w:divBdr>
                    <w:top w:val="none" w:sz="0" w:space="0" w:color="auto"/>
                    <w:left w:val="none" w:sz="0" w:space="0" w:color="auto"/>
                    <w:bottom w:val="none" w:sz="0" w:space="0" w:color="auto"/>
                    <w:right w:val="none" w:sz="0" w:space="0" w:color="auto"/>
                  </w:divBdr>
                </w:div>
                <w:div w:id="1741363849">
                  <w:marLeft w:val="0"/>
                  <w:marRight w:val="0"/>
                  <w:marTop w:val="0"/>
                  <w:marBottom w:val="0"/>
                  <w:divBdr>
                    <w:top w:val="none" w:sz="0" w:space="0" w:color="auto"/>
                    <w:left w:val="none" w:sz="0" w:space="0" w:color="auto"/>
                    <w:bottom w:val="none" w:sz="0" w:space="0" w:color="auto"/>
                    <w:right w:val="none" w:sz="0" w:space="0" w:color="auto"/>
                  </w:divBdr>
                </w:div>
                <w:div w:id="1988586379">
                  <w:marLeft w:val="0"/>
                  <w:marRight w:val="0"/>
                  <w:marTop w:val="0"/>
                  <w:marBottom w:val="0"/>
                  <w:divBdr>
                    <w:top w:val="none" w:sz="0" w:space="0" w:color="auto"/>
                    <w:left w:val="none" w:sz="0" w:space="0" w:color="auto"/>
                    <w:bottom w:val="none" w:sz="0" w:space="0" w:color="auto"/>
                    <w:right w:val="none" w:sz="0" w:space="0" w:color="auto"/>
                  </w:divBdr>
                </w:div>
                <w:div w:id="1454058927">
                  <w:marLeft w:val="0"/>
                  <w:marRight w:val="0"/>
                  <w:marTop w:val="0"/>
                  <w:marBottom w:val="0"/>
                  <w:divBdr>
                    <w:top w:val="none" w:sz="0" w:space="0" w:color="auto"/>
                    <w:left w:val="none" w:sz="0" w:space="0" w:color="auto"/>
                    <w:bottom w:val="none" w:sz="0" w:space="0" w:color="auto"/>
                    <w:right w:val="none" w:sz="0" w:space="0" w:color="auto"/>
                  </w:divBdr>
                </w:div>
                <w:div w:id="544296105">
                  <w:marLeft w:val="0"/>
                  <w:marRight w:val="0"/>
                  <w:marTop w:val="0"/>
                  <w:marBottom w:val="0"/>
                  <w:divBdr>
                    <w:top w:val="none" w:sz="0" w:space="0" w:color="auto"/>
                    <w:left w:val="none" w:sz="0" w:space="0" w:color="auto"/>
                    <w:bottom w:val="none" w:sz="0" w:space="0" w:color="auto"/>
                    <w:right w:val="none" w:sz="0" w:space="0" w:color="auto"/>
                  </w:divBdr>
                </w:div>
                <w:div w:id="282883070">
                  <w:marLeft w:val="0"/>
                  <w:marRight w:val="0"/>
                  <w:marTop w:val="0"/>
                  <w:marBottom w:val="0"/>
                  <w:divBdr>
                    <w:top w:val="none" w:sz="0" w:space="0" w:color="auto"/>
                    <w:left w:val="none" w:sz="0" w:space="0" w:color="auto"/>
                    <w:bottom w:val="none" w:sz="0" w:space="0" w:color="auto"/>
                    <w:right w:val="none" w:sz="0" w:space="0" w:color="auto"/>
                  </w:divBdr>
                </w:div>
                <w:div w:id="20132093">
                  <w:marLeft w:val="0"/>
                  <w:marRight w:val="0"/>
                  <w:marTop w:val="0"/>
                  <w:marBottom w:val="0"/>
                  <w:divBdr>
                    <w:top w:val="none" w:sz="0" w:space="0" w:color="auto"/>
                    <w:left w:val="none" w:sz="0" w:space="0" w:color="auto"/>
                    <w:bottom w:val="none" w:sz="0" w:space="0" w:color="auto"/>
                    <w:right w:val="none" w:sz="0" w:space="0" w:color="auto"/>
                  </w:divBdr>
                </w:div>
                <w:div w:id="1627202977">
                  <w:marLeft w:val="0"/>
                  <w:marRight w:val="0"/>
                  <w:marTop w:val="0"/>
                  <w:marBottom w:val="0"/>
                  <w:divBdr>
                    <w:top w:val="none" w:sz="0" w:space="0" w:color="auto"/>
                    <w:left w:val="none" w:sz="0" w:space="0" w:color="auto"/>
                    <w:bottom w:val="none" w:sz="0" w:space="0" w:color="auto"/>
                    <w:right w:val="none" w:sz="0" w:space="0" w:color="auto"/>
                  </w:divBdr>
                </w:div>
                <w:div w:id="674765630">
                  <w:marLeft w:val="0"/>
                  <w:marRight w:val="0"/>
                  <w:marTop w:val="0"/>
                  <w:marBottom w:val="0"/>
                  <w:divBdr>
                    <w:top w:val="none" w:sz="0" w:space="0" w:color="auto"/>
                    <w:left w:val="none" w:sz="0" w:space="0" w:color="auto"/>
                    <w:bottom w:val="none" w:sz="0" w:space="0" w:color="auto"/>
                    <w:right w:val="none" w:sz="0" w:space="0" w:color="auto"/>
                  </w:divBdr>
                </w:div>
                <w:div w:id="911431993">
                  <w:marLeft w:val="0"/>
                  <w:marRight w:val="0"/>
                  <w:marTop w:val="0"/>
                  <w:marBottom w:val="0"/>
                  <w:divBdr>
                    <w:top w:val="none" w:sz="0" w:space="0" w:color="auto"/>
                    <w:left w:val="none" w:sz="0" w:space="0" w:color="auto"/>
                    <w:bottom w:val="none" w:sz="0" w:space="0" w:color="auto"/>
                    <w:right w:val="none" w:sz="0" w:space="0" w:color="auto"/>
                  </w:divBdr>
                </w:div>
                <w:div w:id="125394992">
                  <w:marLeft w:val="0"/>
                  <w:marRight w:val="0"/>
                  <w:marTop w:val="0"/>
                  <w:marBottom w:val="0"/>
                  <w:divBdr>
                    <w:top w:val="none" w:sz="0" w:space="0" w:color="auto"/>
                    <w:left w:val="none" w:sz="0" w:space="0" w:color="auto"/>
                    <w:bottom w:val="none" w:sz="0" w:space="0" w:color="auto"/>
                    <w:right w:val="none" w:sz="0" w:space="0" w:color="auto"/>
                  </w:divBdr>
                </w:div>
                <w:div w:id="9298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marLeft w:val="0"/>
          <w:marRight w:val="0"/>
          <w:marTop w:val="0"/>
          <w:marBottom w:val="0"/>
          <w:divBdr>
            <w:top w:val="none" w:sz="0" w:space="0" w:color="auto"/>
            <w:left w:val="none" w:sz="0" w:space="0" w:color="auto"/>
            <w:bottom w:val="none" w:sz="0" w:space="0" w:color="auto"/>
            <w:right w:val="none" w:sz="0" w:space="0" w:color="auto"/>
          </w:divBdr>
          <w:divsChild>
            <w:div w:id="285087708">
              <w:marLeft w:val="0"/>
              <w:marRight w:val="0"/>
              <w:marTop w:val="0"/>
              <w:marBottom w:val="0"/>
              <w:divBdr>
                <w:top w:val="none" w:sz="0" w:space="0" w:color="auto"/>
                <w:left w:val="none" w:sz="0" w:space="0" w:color="auto"/>
                <w:bottom w:val="none" w:sz="0" w:space="0" w:color="auto"/>
                <w:right w:val="none" w:sz="0" w:space="0" w:color="auto"/>
              </w:divBdr>
              <w:divsChild>
                <w:div w:id="1811437800">
                  <w:marLeft w:val="0"/>
                  <w:marRight w:val="0"/>
                  <w:marTop w:val="0"/>
                  <w:marBottom w:val="0"/>
                  <w:divBdr>
                    <w:top w:val="none" w:sz="0" w:space="0" w:color="auto"/>
                    <w:left w:val="none" w:sz="0" w:space="0" w:color="auto"/>
                    <w:bottom w:val="none" w:sz="0" w:space="0" w:color="auto"/>
                    <w:right w:val="none" w:sz="0" w:space="0" w:color="auto"/>
                  </w:divBdr>
                </w:div>
                <w:div w:id="15519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587">
          <w:marLeft w:val="0"/>
          <w:marRight w:val="0"/>
          <w:marTop w:val="0"/>
          <w:marBottom w:val="0"/>
          <w:divBdr>
            <w:top w:val="none" w:sz="0" w:space="0" w:color="auto"/>
            <w:left w:val="none" w:sz="0" w:space="0" w:color="auto"/>
            <w:bottom w:val="none" w:sz="0" w:space="0" w:color="auto"/>
            <w:right w:val="none" w:sz="0" w:space="0" w:color="auto"/>
          </w:divBdr>
          <w:divsChild>
            <w:div w:id="1843928468">
              <w:marLeft w:val="0"/>
              <w:marRight w:val="0"/>
              <w:marTop w:val="0"/>
              <w:marBottom w:val="0"/>
              <w:divBdr>
                <w:top w:val="none" w:sz="0" w:space="0" w:color="auto"/>
                <w:left w:val="none" w:sz="0" w:space="0" w:color="auto"/>
                <w:bottom w:val="none" w:sz="0" w:space="0" w:color="auto"/>
                <w:right w:val="none" w:sz="0" w:space="0" w:color="auto"/>
              </w:divBdr>
              <w:divsChild>
                <w:div w:id="1754088522">
                  <w:marLeft w:val="0"/>
                  <w:marRight w:val="0"/>
                  <w:marTop w:val="0"/>
                  <w:marBottom w:val="0"/>
                  <w:divBdr>
                    <w:top w:val="none" w:sz="0" w:space="0" w:color="auto"/>
                    <w:left w:val="none" w:sz="0" w:space="0" w:color="auto"/>
                    <w:bottom w:val="none" w:sz="0" w:space="0" w:color="auto"/>
                    <w:right w:val="none" w:sz="0" w:space="0" w:color="auto"/>
                  </w:divBdr>
                </w:div>
                <w:div w:id="18623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3076">
          <w:marLeft w:val="0"/>
          <w:marRight w:val="0"/>
          <w:marTop w:val="0"/>
          <w:marBottom w:val="0"/>
          <w:divBdr>
            <w:top w:val="none" w:sz="0" w:space="0" w:color="auto"/>
            <w:left w:val="none" w:sz="0" w:space="0" w:color="auto"/>
            <w:bottom w:val="none" w:sz="0" w:space="0" w:color="auto"/>
            <w:right w:val="none" w:sz="0" w:space="0" w:color="auto"/>
          </w:divBdr>
          <w:divsChild>
            <w:div w:id="916551981">
              <w:marLeft w:val="0"/>
              <w:marRight w:val="0"/>
              <w:marTop w:val="0"/>
              <w:marBottom w:val="0"/>
              <w:divBdr>
                <w:top w:val="none" w:sz="0" w:space="0" w:color="auto"/>
                <w:left w:val="none" w:sz="0" w:space="0" w:color="auto"/>
                <w:bottom w:val="none" w:sz="0" w:space="0" w:color="auto"/>
                <w:right w:val="none" w:sz="0" w:space="0" w:color="auto"/>
              </w:divBdr>
              <w:divsChild>
                <w:div w:id="10901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465">
          <w:marLeft w:val="0"/>
          <w:marRight w:val="0"/>
          <w:marTop w:val="0"/>
          <w:marBottom w:val="0"/>
          <w:divBdr>
            <w:top w:val="none" w:sz="0" w:space="0" w:color="auto"/>
            <w:left w:val="none" w:sz="0" w:space="0" w:color="auto"/>
            <w:bottom w:val="none" w:sz="0" w:space="0" w:color="auto"/>
            <w:right w:val="none" w:sz="0" w:space="0" w:color="auto"/>
          </w:divBdr>
          <w:divsChild>
            <w:div w:id="1959139093">
              <w:marLeft w:val="0"/>
              <w:marRight w:val="0"/>
              <w:marTop w:val="0"/>
              <w:marBottom w:val="0"/>
              <w:divBdr>
                <w:top w:val="none" w:sz="0" w:space="0" w:color="auto"/>
                <w:left w:val="none" w:sz="0" w:space="0" w:color="auto"/>
                <w:bottom w:val="none" w:sz="0" w:space="0" w:color="auto"/>
                <w:right w:val="none" w:sz="0" w:space="0" w:color="auto"/>
              </w:divBdr>
              <w:divsChild>
                <w:div w:id="10936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496">
          <w:marLeft w:val="0"/>
          <w:marRight w:val="0"/>
          <w:marTop w:val="0"/>
          <w:marBottom w:val="0"/>
          <w:divBdr>
            <w:top w:val="none" w:sz="0" w:space="0" w:color="auto"/>
            <w:left w:val="none" w:sz="0" w:space="0" w:color="auto"/>
            <w:bottom w:val="none" w:sz="0" w:space="0" w:color="auto"/>
            <w:right w:val="none" w:sz="0" w:space="0" w:color="auto"/>
          </w:divBdr>
          <w:divsChild>
            <w:div w:id="1872764219">
              <w:marLeft w:val="0"/>
              <w:marRight w:val="0"/>
              <w:marTop w:val="0"/>
              <w:marBottom w:val="0"/>
              <w:divBdr>
                <w:top w:val="none" w:sz="0" w:space="0" w:color="auto"/>
                <w:left w:val="none" w:sz="0" w:space="0" w:color="auto"/>
                <w:bottom w:val="none" w:sz="0" w:space="0" w:color="auto"/>
                <w:right w:val="none" w:sz="0" w:space="0" w:color="auto"/>
              </w:divBdr>
            </w:div>
            <w:div w:id="2033532805">
              <w:marLeft w:val="0"/>
              <w:marRight w:val="0"/>
              <w:marTop w:val="0"/>
              <w:marBottom w:val="0"/>
              <w:divBdr>
                <w:top w:val="none" w:sz="0" w:space="0" w:color="auto"/>
                <w:left w:val="none" w:sz="0" w:space="0" w:color="auto"/>
                <w:bottom w:val="none" w:sz="0" w:space="0" w:color="auto"/>
                <w:right w:val="none" w:sz="0" w:space="0" w:color="auto"/>
              </w:divBdr>
            </w:div>
            <w:div w:id="1540706573">
              <w:marLeft w:val="0"/>
              <w:marRight w:val="0"/>
              <w:marTop w:val="0"/>
              <w:marBottom w:val="0"/>
              <w:divBdr>
                <w:top w:val="none" w:sz="0" w:space="0" w:color="auto"/>
                <w:left w:val="none" w:sz="0" w:space="0" w:color="auto"/>
                <w:bottom w:val="none" w:sz="0" w:space="0" w:color="auto"/>
                <w:right w:val="none" w:sz="0" w:space="0" w:color="auto"/>
              </w:divBdr>
            </w:div>
            <w:div w:id="117375598">
              <w:marLeft w:val="0"/>
              <w:marRight w:val="0"/>
              <w:marTop w:val="0"/>
              <w:marBottom w:val="0"/>
              <w:divBdr>
                <w:top w:val="none" w:sz="0" w:space="0" w:color="auto"/>
                <w:left w:val="none" w:sz="0" w:space="0" w:color="auto"/>
                <w:bottom w:val="none" w:sz="0" w:space="0" w:color="auto"/>
                <w:right w:val="none" w:sz="0" w:space="0" w:color="auto"/>
              </w:divBdr>
            </w:div>
            <w:div w:id="1262683370">
              <w:marLeft w:val="0"/>
              <w:marRight w:val="0"/>
              <w:marTop w:val="0"/>
              <w:marBottom w:val="0"/>
              <w:divBdr>
                <w:top w:val="none" w:sz="0" w:space="0" w:color="auto"/>
                <w:left w:val="none" w:sz="0" w:space="0" w:color="auto"/>
                <w:bottom w:val="none" w:sz="0" w:space="0" w:color="auto"/>
                <w:right w:val="none" w:sz="0" w:space="0" w:color="auto"/>
              </w:divBdr>
            </w:div>
            <w:div w:id="257754419">
              <w:marLeft w:val="0"/>
              <w:marRight w:val="0"/>
              <w:marTop w:val="0"/>
              <w:marBottom w:val="0"/>
              <w:divBdr>
                <w:top w:val="none" w:sz="0" w:space="0" w:color="auto"/>
                <w:left w:val="none" w:sz="0" w:space="0" w:color="auto"/>
                <w:bottom w:val="none" w:sz="0" w:space="0" w:color="auto"/>
                <w:right w:val="none" w:sz="0" w:space="0" w:color="auto"/>
              </w:divBdr>
            </w:div>
            <w:div w:id="1981884047">
              <w:marLeft w:val="0"/>
              <w:marRight w:val="0"/>
              <w:marTop w:val="0"/>
              <w:marBottom w:val="0"/>
              <w:divBdr>
                <w:top w:val="none" w:sz="0" w:space="0" w:color="auto"/>
                <w:left w:val="none" w:sz="0" w:space="0" w:color="auto"/>
                <w:bottom w:val="none" w:sz="0" w:space="0" w:color="auto"/>
                <w:right w:val="none" w:sz="0" w:space="0" w:color="auto"/>
              </w:divBdr>
            </w:div>
            <w:div w:id="1153453100">
              <w:marLeft w:val="0"/>
              <w:marRight w:val="0"/>
              <w:marTop w:val="0"/>
              <w:marBottom w:val="0"/>
              <w:divBdr>
                <w:top w:val="none" w:sz="0" w:space="0" w:color="auto"/>
                <w:left w:val="none" w:sz="0" w:space="0" w:color="auto"/>
                <w:bottom w:val="none" w:sz="0" w:space="0" w:color="auto"/>
                <w:right w:val="none" w:sz="0" w:space="0" w:color="auto"/>
              </w:divBdr>
            </w:div>
            <w:div w:id="1629580826">
              <w:marLeft w:val="0"/>
              <w:marRight w:val="0"/>
              <w:marTop w:val="0"/>
              <w:marBottom w:val="0"/>
              <w:divBdr>
                <w:top w:val="none" w:sz="0" w:space="0" w:color="auto"/>
                <w:left w:val="none" w:sz="0" w:space="0" w:color="auto"/>
                <w:bottom w:val="none" w:sz="0" w:space="0" w:color="auto"/>
                <w:right w:val="none" w:sz="0" w:space="0" w:color="auto"/>
              </w:divBdr>
            </w:div>
            <w:div w:id="117335812">
              <w:marLeft w:val="0"/>
              <w:marRight w:val="0"/>
              <w:marTop w:val="0"/>
              <w:marBottom w:val="0"/>
              <w:divBdr>
                <w:top w:val="none" w:sz="0" w:space="0" w:color="auto"/>
                <w:left w:val="none" w:sz="0" w:space="0" w:color="auto"/>
                <w:bottom w:val="none" w:sz="0" w:space="0" w:color="auto"/>
                <w:right w:val="none" w:sz="0" w:space="0" w:color="auto"/>
              </w:divBdr>
            </w:div>
            <w:div w:id="605111937">
              <w:marLeft w:val="0"/>
              <w:marRight w:val="0"/>
              <w:marTop w:val="0"/>
              <w:marBottom w:val="0"/>
              <w:divBdr>
                <w:top w:val="none" w:sz="0" w:space="0" w:color="auto"/>
                <w:left w:val="none" w:sz="0" w:space="0" w:color="auto"/>
                <w:bottom w:val="none" w:sz="0" w:space="0" w:color="auto"/>
                <w:right w:val="none" w:sz="0" w:space="0" w:color="auto"/>
              </w:divBdr>
            </w:div>
            <w:div w:id="1747995697">
              <w:marLeft w:val="0"/>
              <w:marRight w:val="0"/>
              <w:marTop w:val="0"/>
              <w:marBottom w:val="0"/>
              <w:divBdr>
                <w:top w:val="none" w:sz="0" w:space="0" w:color="auto"/>
                <w:left w:val="none" w:sz="0" w:space="0" w:color="auto"/>
                <w:bottom w:val="none" w:sz="0" w:space="0" w:color="auto"/>
                <w:right w:val="none" w:sz="0" w:space="0" w:color="auto"/>
              </w:divBdr>
            </w:div>
            <w:div w:id="818656">
              <w:marLeft w:val="0"/>
              <w:marRight w:val="0"/>
              <w:marTop w:val="0"/>
              <w:marBottom w:val="0"/>
              <w:divBdr>
                <w:top w:val="none" w:sz="0" w:space="0" w:color="auto"/>
                <w:left w:val="none" w:sz="0" w:space="0" w:color="auto"/>
                <w:bottom w:val="none" w:sz="0" w:space="0" w:color="auto"/>
                <w:right w:val="none" w:sz="0" w:space="0" w:color="auto"/>
              </w:divBdr>
            </w:div>
            <w:div w:id="841701393">
              <w:marLeft w:val="0"/>
              <w:marRight w:val="0"/>
              <w:marTop w:val="0"/>
              <w:marBottom w:val="0"/>
              <w:divBdr>
                <w:top w:val="none" w:sz="0" w:space="0" w:color="auto"/>
                <w:left w:val="none" w:sz="0" w:space="0" w:color="auto"/>
                <w:bottom w:val="none" w:sz="0" w:space="0" w:color="auto"/>
                <w:right w:val="none" w:sz="0" w:space="0" w:color="auto"/>
              </w:divBdr>
            </w:div>
            <w:div w:id="951934934">
              <w:marLeft w:val="0"/>
              <w:marRight w:val="0"/>
              <w:marTop w:val="0"/>
              <w:marBottom w:val="0"/>
              <w:divBdr>
                <w:top w:val="none" w:sz="0" w:space="0" w:color="auto"/>
                <w:left w:val="none" w:sz="0" w:space="0" w:color="auto"/>
                <w:bottom w:val="none" w:sz="0" w:space="0" w:color="auto"/>
                <w:right w:val="none" w:sz="0" w:space="0" w:color="auto"/>
              </w:divBdr>
            </w:div>
            <w:div w:id="1018700574">
              <w:marLeft w:val="0"/>
              <w:marRight w:val="0"/>
              <w:marTop w:val="0"/>
              <w:marBottom w:val="0"/>
              <w:divBdr>
                <w:top w:val="none" w:sz="0" w:space="0" w:color="auto"/>
                <w:left w:val="none" w:sz="0" w:space="0" w:color="auto"/>
                <w:bottom w:val="none" w:sz="0" w:space="0" w:color="auto"/>
                <w:right w:val="none" w:sz="0" w:space="0" w:color="auto"/>
              </w:divBdr>
            </w:div>
            <w:div w:id="1077944263">
              <w:marLeft w:val="0"/>
              <w:marRight w:val="0"/>
              <w:marTop w:val="0"/>
              <w:marBottom w:val="0"/>
              <w:divBdr>
                <w:top w:val="none" w:sz="0" w:space="0" w:color="auto"/>
                <w:left w:val="none" w:sz="0" w:space="0" w:color="auto"/>
                <w:bottom w:val="none" w:sz="0" w:space="0" w:color="auto"/>
                <w:right w:val="none" w:sz="0" w:space="0" w:color="auto"/>
              </w:divBdr>
            </w:div>
            <w:div w:id="857305715">
              <w:marLeft w:val="0"/>
              <w:marRight w:val="0"/>
              <w:marTop w:val="0"/>
              <w:marBottom w:val="0"/>
              <w:divBdr>
                <w:top w:val="none" w:sz="0" w:space="0" w:color="auto"/>
                <w:left w:val="none" w:sz="0" w:space="0" w:color="auto"/>
                <w:bottom w:val="none" w:sz="0" w:space="0" w:color="auto"/>
                <w:right w:val="none" w:sz="0" w:space="0" w:color="auto"/>
              </w:divBdr>
            </w:div>
            <w:div w:id="1494369908">
              <w:marLeft w:val="0"/>
              <w:marRight w:val="0"/>
              <w:marTop w:val="0"/>
              <w:marBottom w:val="0"/>
              <w:divBdr>
                <w:top w:val="none" w:sz="0" w:space="0" w:color="auto"/>
                <w:left w:val="none" w:sz="0" w:space="0" w:color="auto"/>
                <w:bottom w:val="none" w:sz="0" w:space="0" w:color="auto"/>
                <w:right w:val="none" w:sz="0" w:space="0" w:color="auto"/>
              </w:divBdr>
            </w:div>
            <w:div w:id="1700156969">
              <w:marLeft w:val="0"/>
              <w:marRight w:val="0"/>
              <w:marTop w:val="0"/>
              <w:marBottom w:val="0"/>
              <w:divBdr>
                <w:top w:val="none" w:sz="0" w:space="0" w:color="auto"/>
                <w:left w:val="none" w:sz="0" w:space="0" w:color="auto"/>
                <w:bottom w:val="none" w:sz="0" w:space="0" w:color="auto"/>
                <w:right w:val="none" w:sz="0" w:space="0" w:color="auto"/>
              </w:divBdr>
            </w:div>
            <w:div w:id="130369806">
              <w:marLeft w:val="0"/>
              <w:marRight w:val="0"/>
              <w:marTop w:val="0"/>
              <w:marBottom w:val="0"/>
              <w:divBdr>
                <w:top w:val="none" w:sz="0" w:space="0" w:color="auto"/>
                <w:left w:val="none" w:sz="0" w:space="0" w:color="auto"/>
                <w:bottom w:val="none" w:sz="0" w:space="0" w:color="auto"/>
                <w:right w:val="none" w:sz="0" w:space="0" w:color="auto"/>
              </w:divBdr>
            </w:div>
            <w:div w:id="1142116117">
              <w:marLeft w:val="0"/>
              <w:marRight w:val="0"/>
              <w:marTop w:val="0"/>
              <w:marBottom w:val="0"/>
              <w:divBdr>
                <w:top w:val="none" w:sz="0" w:space="0" w:color="auto"/>
                <w:left w:val="none" w:sz="0" w:space="0" w:color="auto"/>
                <w:bottom w:val="none" w:sz="0" w:space="0" w:color="auto"/>
                <w:right w:val="none" w:sz="0" w:space="0" w:color="auto"/>
              </w:divBdr>
            </w:div>
            <w:div w:id="1741562454">
              <w:marLeft w:val="0"/>
              <w:marRight w:val="0"/>
              <w:marTop w:val="0"/>
              <w:marBottom w:val="0"/>
              <w:divBdr>
                <w:top w:val="none" w:sz="0" w:space="0" w:color="auto"/>
                <w:left w:val="none" w:sz="0" w:space="0" w:color="auto"/>
                <w:bottom w:val="none" w:sz="0" w:space="0" w:color="auto"/>
                <w:right w:val="none" w:sz="0" w:space="0" w:color="auto"/>
              </w:divBdr>
            </w:div>
            <w:div w:id="1641494649">
              <w:marLeft w:val="0"/>
              <w:marRight w:val="0"/>
              <w:marTop w:val="0"/>
              <w:marBottom w:val="0"/>
              <w:divBdr>
                <w:top w:val="none" w:sz="0" w:space="0" w:color="auto"/>
                <w:left w:val="none" w:sz="0" w:space="0" w:color="auto"/>
                <w:bottom w:val="none" w:sz="0" w:space="0" w:color="auto"/>
                <w:right w:val="none" w:sz="0" w:space="0" w:color="auto"/>
              </w:divBdr>
            </w:div>
            <w:div w:id="89548075">
              <w:marLeft w:val="0"/>
              <w:marRight w:val="0"/>
              <w:marTop w:val="0"/>
              <w:marBottom w:val="0"/>
              <w:divBdr>
                <w:top w:val="none" w:sz="0" w:space="0" w:color="auto"/>
                <w:left w:val="none" w:sz="0" w:space="0" w:color="auto"/>
                <w:bottom w:val="none" w:sz="0" w:space="0" w:color="auto"/>
                <w:right w:val="none" w:sz="0" w:space="0" w:color="auto"/>
              </w:divBdr>
            </w:div>
            <w:div w:id="1161384342">
              <w:marLeft w:val="0"/>
              <w:marRight w:val="0"/>
              <w:marTop w:val="0"/>
              <w:marBottom w:val="0"/>
              <w:divBdr>
                <w:top w:val="none" w:sz="0" w:space="0" w:color="auto"/>
                <w:left w:val="none" w:sz="0" w:space="0" w:color="auto"/>
                <w:bottom w:val="none" w:sz="0" w:space="0" w:color="auto"/>
                <w:right w:val="none" w:sz="0" w:space="0" w:color="auto"/>
              </w:divBdr>
            </w:div>
            <w:div w:id="1985355885">
              <w:marLeft w:val="0"/>
              <w:marRight w:val="0"/>
              <w:marTop w:val="0"/>
              <w:marBottom w:val="0"/>
              <w:divBdr>
                <w:top w:val="none" w:sz="0" w:space="0" w:color="auto"/>
                <w:left w:val="none" w:sz="0" w:space="0" w:color="auto"/>
                <w:bottom w:val="none" w:sz="0" w:space="0" w:color="auto"/>
                <w:right w:val="none" w:sz="0" w:space="0" w:color="auto"/>
              </w:divBdr>
            </w:div>
            <w:div w:id="59140351">
              <w:marLeft w:val="0"/>
              <w:marRight w:val="0"/>
              <w:marTop w:val="0"/>
              <w:marBottom w:val="0"/>
              <w:divBdr>
                <w:top w:val="none" w:sz="0" w:space="0" w:color="auto"/>
                <w:left w:val="none" w:sz="0" w:space="0" w:color="auto"/>
                <w:bottom w:val="none" w:sz="0" w:space="0" w:color="auto"/>
                <w:right w:val="none" w:sz="0" w:space="0" w:color="auto"/>
              </w:divBdr>
            </w:div>
            <w:div w:id="698318240">
              <w:marLeft w:val="0"/>
              <w:marRight w:val="0"/>
              <w:marTop w:val="0"/>
              <w:marBottom w:val="0"/>
              <w:divBdr>
                <w:top w:val="none" w:sz="0" w:space="0" w:color="auto"/>
                <w:left w:val="none" w:sz="0" w:space="0" w:color="auto"/>
                <w:bottom w:val="none" w:sz="0" w:space="0" w:color="auto"/>
                <w:right w:val="none" w:sz="0" w:space="0" w:color="auto"/>
              </w:divBdr>
            </w:div>
            <w:div w:id="63843072">
              <w:marLeft w:val="0"/>
              <w:marRight w:val="0"/>
              <w:marTop w:val="0"/>
              <w:marBottom w:val="0"/>
              <w:divBdr>
                <w:top w:val="none" w:sz="0" w:space="0" w:color="auto"/>
                <w:left w:val="none" w:sz="0" w:space="0" w:color="auto"/>
                <w:bottom w:val="none" w:sz="0" w:space="0" w:color="auto"/>
                <w:right w:val="none" w:sz="0" w:space="0" w:color="auto"/>
              </w:divBdr>
            </w:div>
            <w:div w:id="831720167">
              <w:marLeft w:val="0"/>
              <w:marRight w:val="0"/>
              <w:marTop w:val="0"/>
              <w:marBottom w:val="0"/>
              <w:divBdr>
                <w:top w:val="none" w:sz="0" w:space="0" w:color="auto"/>
                <w:left w:val="none" w:sz="0" w:space="0" w:color="auto"/>
                <w:bottom w:val="none" w:sz="0" w:space="0" w:color="auto"/>
                <w:right w:val="none" w:sz="0" w:space="0" w:color="auto"/>
              </w:divBdr>
            </w:div>
            <w:div w:id="1148280081">
              <w:marLeft w:val="0"/>
              <w:marRight w:val="0"/>
              <w:marTop w:val="0"/>
              <w:marBottom w:val="0"/>
              <w:divBdr>
                <w:top w:val="none" w:sz="0" w:space="0" w:color="auto"/>
                <w:left w:val="none" w:sz="0" w:space="0" w:color="auto"/>
                <w:bottom w:val="none" w:sz="0" w:space="0" w:color="auto"/>
                <w:right w:val="none" w:sz="0" w:space="0" w:color="auto"/>
              </w:divBdr>
            </w:div>
            <w:div w:id="2146462852">
              <w:marLeft w:val="0"/>
              <w:marRight w:val="0"/>
              <w:marTop w:val="0"/>
              <w:marBottom w:val="0"/>
              <w:divBdr>
                <w:top w:val="none" w:sz="0" w:space="0" w:color="auto"/>
                <w:left w:val="none" w:sz="0" w:space="0" w:color="auto"/>
                <w:bottom w:val="none" w:sz="0" w:space="0" w:color="auto"/>
                <w:right w:val="none" w:sz="0" w:space="0" w:color="auto"/>
              </w:divBdr>
            </w:div>
            <w:div w:id="711731860">
              <w:marLeft w:val="0"/>
              <w:marRight w:val="0"/>
              <w:marTop w:val="0"/>
              <w:marBottom w:val="0"/>
              <w:divBdr>
                <w:top w:val="none" w:sz="0" w:space="0" w:color="auto"/>
                <w:left w:val="none" w:sz="0" w:space="0" w:color="auto"/>
                <w:bottom w:val="none" w:sz="0" w:space="0" w:color="auto"/>
                <w:right w:val="none" w:sz="0" w:space="0" w:color="auto"/>
              </w:divBdr>
            </w:div>
            <w:div w:id="127363578">
              <w:marLeft w:val="0"/>
              <w:marRight w:val="0"/>
              <w:marTop w:val="0"/>
              <w:marBottom w:val="0"/>
              <w:divBdr>
                <w:top w:val="none" w:sz="0" w:space="0" w:color="auto"/>
                <w:left w:val="none" w:sz="0" w:space="0" w:color="auto"/>
                <w:bottom w:val="none" w:sz="0" w:space="0" w:color="auto"/>
                <w:right w:val="none" w:sz="0" w:space="0" w:color="auto"/>
              </w:divBdr>
            </w:div>
            <w:div w:id="1295208563">
              <w:marLeft w:val="0"/>
              <w:marRight w:val="0"/>
              <w:marTop w:val="0"/>
              <w:marBottom w:val="0"/>
              <w:divBdr>
                <w:top w:val="none" w:sz="0" w:space="0" w:color="auto"/>
                <w:left w:val="none" w:sz="0" w:space="0" w:color="auto"/>
                <w:bottom w:val="none" w:sz="0" w:space="0" w:color="auto"/>
                <w:right w:val="none" w:sz="0" w:space="0" w:color="auto"/>
              </w:divBdr>
            </w:div>
            <w:div w:id="1966229165">
              <w:marLeft w:val="0"/>
              <w:marRight w:val="0"/>
              <w:marTop w:val="0"/>
              <w:marBottom w:val="0"/>
              <w:divBdr>
                <w:top w:val="none" w:sz="0" w:space="0" w:color="auto"/>
                <w:left w:val="none" w:sz="0" w:space="0" w:color="auto"/>
                <w:bottom w:val="none" w:sz="0" w:space="0" w:color="auto"/>
                <w:right w:val="none" w:sz="0" w:space="0" w:color="auto"/>
              </w:divBdr>
            </w:div>
            <w:div w:id="1834295225">
              <w:marLeft w:val="0"/>
              <w:marRight w:val="0"/>
              <w:marTop w:val="0"/>
              <w:marBottom w:val="0"/>
              <w:divBdr>
                <w:top w:val="none" w:sz="0" w:space="0" w:color="auto"/>
                <w:left w:val="none" w:sz="0" w:space="0" w:color="auto"/>
                <w:bottom w:val="none" w:sz="0" w:space="0" w:color="auto"/>
                <w:right w:val="none" w:sz="0" w:space="0" w:color="auto"/>
              </w:divBdr>
            </w:div>
            <w:div w:id="142696379">
              <w:marLeft w:val="0"/>
              <w:marRight w:val="0"/>
              <w:marTop w:val="0"/>
              <w:marBottom w:val="0"/>
              <w:divBdr>
                <w:top w:val="none" w:sz="0" w:space="0" w:color="auto"/>
                <w:left w:val="none" w:sz="0" w:space="0" w:color="auto"/>
                <w:bottom w:val="none" w:sz="0" w:space="0" w:color="auto"/>
                <w:right w:val="none" w:sz="0" w:space="0" w:color="auto"/>
              </w:divBdr>
            </w:div>
            <w:div w:id="665135728">
              <w:marLeft w:val="0"/>
              <w:marRight w:val="0"/>
              <w:marTop w:val="0"/>
              <w:marBottom w:val="0"/>
              <w:divBdr>
                <w:top w:val="none" w:sz="0" w:space="0" w:color="auto"/>
                <w:left w:val="none" w:sz="0" w:space="0" w:color="auto"/>
                <w:bottom w:val="none" w:sz="0" w:space="0" w:color="auto"/>
                <w:right w:val="none" w:sz="0" w:space="0" w:color="auto"/>
              </w:divBdr>
            </w:div>
            <w:div w:id="598105884">
              <w:marLeft w:val="0"/>
              <w:marRight w:val="0"/>
              <w:marTop w:val="0"/>
              <w:marBottom w:val="0"/>
              <w:divBdr>
                <w:top w:val="none" w:sz="0" w:space="0" w:color="auto"/>
                <w:left w:val="none" w:sz="0" w:space="0" w:color="auto"/>
                <w:bottom w:val="none" w:sz="0" w:space="0" w:color="auto"/>
                <w:right w:val="none" w:sz="0" w:space="0" w:color="auto"/>
              </w:divBdr>
            </w:div>
            <w:div w:id="151114191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2024625139">
              <w:marLeft w:val="0"/>
              <w:marRight w:val="0"/>
              <w:marTop w:val="0"/>
              <w:marBottom w:val="0"/>
              <w:divBdr>
                <w:top w:val="none" w:sz="0" w:space="0" w:color="auto"/>
                <w:left w:val="none" w:sz="0" w:space="0" w:color="auto"/>
                <w:bottom w:val="none" w:sz="0" w:space="0" w:color="auto"/>
                <w:right w:val="none" w:sz="0" w:space="0" w:color="auto"/>
              </w:divBdr>
            </w:div>
            <w:div w:id="762144862">
              <w:marLeft w:val="0"/>
              <w:marRight w:val="0"/>
              <w:marTop w:val="0"/>
              <w:marBottom w:val="0"/>
              <w:divBdr>
                <w:top w:val="none" w:sz="0" w:space="0" w:color="auto"/>
                <w:left w:val="none" w:sz="0" w:space="0" w:color="auto"/>
                <w:bottom w:val="none" w:sz="0" w:space="0" w:color="auto"/>
                <w:right w:val="none" w:sz="0" w:space="0" w:color="auto"/>
              </w:divBdr>
            </w:div>
            <w:div w:id="192305603">
              <w:marLeft w:val="0"/>
              <w:marRight w:val="0"/>
              <w:marTop w:val="0"/>
              <w:marBottom w:val="0"/>
              <w:divBdr>
                <w:top w:val="none" w:sz="0" w:space="0" w:color="auto"/>
                <w:left w:val="none" w:sz="0" w:space="0" w:color="auto"/>
                <w:bottom w:val="none" w:sz="0" w:space="0" w:color="auto"/>
                <w:right w:val="none" w:sz="0" w:space="0" w:color="auto"/>
              </w:divBdr>
            </w:div>
            <w:div w:id="574633057">
              <w:marLeft w:val="0"/>
              <w:marRight w:val="0"/>
              <w:marTop w:val="0"/>
              <w:marBottom w:val="0"/>
              <w:divBdr>
                <w:top w:val="none" w:sz="0" w:space="0" w:color="auto"/>
                <w:left w:val="none" w:sz="0" w:space="0" w:color="auto"/>
                <w:bottom w:val="none" w:sz="0" w:space="0" w:color="auto"/>
                <w:right w:val="none" w:sz="0" w:space="0" w:color="auto"/>
              </w:divBdr>
            </w:div>
            <w:div w:id="2126732102">
              <w:marLeft w:val="0"/>
              <w:marRight w:val="0"/>
              <w:marTop w:val="0"/>
              <w:marBottom w:val="0"/>
              <w:divBdr>
                <w:top w:val="none" w:sz="0" w:space="0" w:color="auto"/>
                <w:left w:val="none" w:sz="0" w:space="0" w:color="auto"/>
                <w:bottom w:val="none" w:sz="0" w:space="0" w:color="auto"/>
                <w:right w:val="none" w:sz="0" w:space="0" w:color="auto"/>
              </w:divBdr>
            </w:div>
            <w:div w:id="581112337">
              <w:marLeft w:val="0"/>
              <w:marRight w:val="0"/>
              <w:marTop w:val="0"/>
              <w:marBottom w:val="0"/>
              <w:divBdr>
                <w:top w:val="none" w:sz="0" w:space="0" w:color="auto"/>
                <w:left w:val="none" w:sz="0" w:space="0" w:color="auto"/>
                <w:bottom w:val="none" w:sz="0" w:space="0" w:color="auto"/>
                <w:right w:val="none" w:sz="0" w:space="0" w:color="auto"/>
              </w:divBdr>
            </w:div>
            <w:div w:id="791436317">
              <w:marLeft w:val="0"/>
              <w:marRight w:val="0"/>
              <w:marTop w:val="0"/>
              <w:marBottom w:val="0"/>
              <w:divBdr>
                <w:top w:val="none" w:sz="0" w:space="0" w:color="auto"/>
                <w:left w:val="none" w:sz="0" w:space="0" w:color="auto"/>
                <w:bottom w:val="none" w:sz="0" w:space="0" w:color="auto"/>
                <w:right w:val="none" w:sz="0" w:space="0" w:color="auto"/>
              </w:divBdr>
            </w:div>
          </w:divsChild>
        </w:div>
        <w:div w:id="15272960">
          <w:marLeft w:val="0"/>
          <w:marRight w:val="0"/>
          <w:marTop w:val="0"/>
          <w:marBottom w:val="0"/>
          <w:divBdr>
            <w:top w:val="single" w:sz="6" w:space="0" w:color="FFFFFF"/>
            <w:left w:val="single" w:sz="6" w:space="0" w:color="FFFFFF"/>
            <w:bottom w:val="single" w:sz="6" w:space="0" w:color="FFFFFF"/>
            <w:right w:val="single" w:sz="6" w:space="0" w:color="FFFFFF"/>
          </w:divBdr>
          <w:divsChild>
            <w:div w:id="144704938">
              <w:marLeft w:val="0"/>
              <w:marRight w:val="0"/>
              <w:marTop w:val="0"/>
              <w:marBottom w:val="0"/>
              <w:divBdr>
                <w:top w:val="none" w:sz="0" w:space="0" w:color="auto"/>
                <w:left w:val="none" w:sz="0" w:space="0" w:color="auto"/>
                <w:bottom w:val="none" w:sz="0" w:space="0" w:color="auto"/>
                <w:right w:val="none" w:sz="0" w:space="0" w:color="auto"/>
              </w:divBdr>
            </w:div>
            <w:div w:id="1095594906">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hemas.android.com/apk/res/android" TargetMode="External"/><Relationship Id="rId5" Type="http://schemas.openxmlformats.org/officeDocument/2006/relationships/hyperlink" Target="https://www.androidhive.info/2015/02/android-location-api-using-google-play-servic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2680</Words>
  <Characters>15276</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2018-03-22T05:32:00Z</dcterms:created>
  <dcterms:modified xsi:type="dcterms:W3CDTF">2018-03-22T05:39:00Z</dcterms:modified>
</cp:coreProperties>
</file>