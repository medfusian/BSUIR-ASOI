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4E9" w:rsidRP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РАБОТА. </w:t>
      </w:r>
      <w:r w:rsidRPr="000154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ПРЕОБРАЗОВАНИЕ РЕЧИ В ТЕКСТ.</w:t>
      </w:r>
    </w:p>
    <w:p w:rsidR="000154E9" w:rsidRP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154E9" w:rsidRP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4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Изучить возможности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01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01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преобразованию речи в текст.</w:t>
      </w:r>
    </w:p>
    <w:p w:rsidR="000154E9" w:rsidRPr="000154E9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4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Краткая теория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Андроид предоставляет богатые возможности по работе с текстом и речью. В этом проекте мы посмотрим, как создать распознаватель речи</w:t>
      </w:r>
      <w:r w:rsidRPr="0001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ваша речь будет переведена в текст (на английском или ином языке, какой вы установите в распознавателе).</w:t>
      </w:r>
    </w:p>
    <w:p w:rsid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54E9" w:rsidRP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создадим проект.</w:t>
      </w:r>
    </w:p>
    <w:p w:rsidR="000154E9" w:rsidRP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Занесем в 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 w:rsidRPr="000154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xml</w:t>
      </w:r>
      <w:r w:rsidRPr="0001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папке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</w:t>
      </w:r>
      <w:r w:rsidRPr="0001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следующее содержимое</w:t>
      </w:r>
      <w:r w:rsidRPr="000154E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154E9" w:rsidRP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154E9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&lt;?xml</w:t>
      </w:r>
      <w:proofErr w:type="gramEnd"/>
      <w:r w:rsidRPr="000154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54E9">
        <w:rPr>
          <w:rFonts w:ascii="Courier New" w:eastAsia="Times New Roman" w:hAnsi="Courier New" w:cs="Courier New"/>
          <w:sz w:val="24"/>
          <w:szCs w:val="24"/>
          <w:lang w:val="en-US" w:eastAsia="ru-RU"/>
        </w:rPr>
        <w:t>version="1.0"</w:t>
      </w:r>
      <w:r w:rsidRPr="000154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54E9">
        <w:rPr>
          <w:rFonts w:ascii="Courier New" w:eastAsia="Times New Roman" w:hAnsi="Courier New" w:cs="Courier New"/>
          <w:sz w:val="24"/>
          <w:szCs w:val="24"/>
          <w:lang w:val="en-US" w:eastAsia="ru-RU"/>
        </w:rPr>
        <w:t>encoding="utf-8"?&gt;</w:t>
      </w:r>
    </w:p>
    <w:p w:rsidR="000154E9" w:rsidRP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4E9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gramStart"/>
      <w:r w:rsidRPr="000154E9">
        <w:rPr>
          <w:rFonts w:ascii="Courier New" w:eastAsia="Times New Roman" w:hAnsi="Courier New" w:cs="Courier New"/>
          <w:sz w:val="24"/>
          <w:szCs w:val="24"/>
          <w:lang w:val="en-US" w:eastAsia="ru-RU"/>
        </w:rPr>
        <w:t>resources</w:t>
      </w:r>
      <w:proofErr w:type="gramEnd"/>
      <w:r w:rsidRPr="000154E9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0154E9" w:rsidRP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4E9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&lt;string</w:t>
      </w:r>
      <w:r w:rsidRPr="000154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54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name="app_name"&gt;Speech </w:t>
      </w:r>
      <w:proofErr w:type="gramStart"/>
      <w:r w:rsidRPr="000154E9">
        <w:rPr>
          <w:rFonts w:ascii="Courier New" w:eastAsia="Times New Roman" w:hAnsi="Courier New" w:cs="Courier New"/>
          <w:sz w:val="24"/>
          <w:szCs w:val="24"/>
          <w:lang w:val="en-US" w:eastAsia="ru-RU"/>
        </w:rPr>
        <w:t>To</w:t>
      </w:r>
      <w:proofErr w:type="gramEnd"/>
      <w:r w:rsidRPr="000154E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Text&lt;/string&gt;</w:t>
      </w:r>
    </w:p>
    <w:p w:rsidR="000154E9" w:rsidRP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4E9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&lt;string</w:t>
      </w:r>
      <w:r w:rsidRPr="000154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54E9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name="action_settings"&gt;Settings&lt;/string&gt;</w:t>
      </w:r>
    </w:p>
    <w:p w:rsidR="000154E9" w:rsidRP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4E9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&lt;string</w:t>
      </w:r>
      <w:r w:rsidRPr="000154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54E9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name="hello_world"&gt;Hello world</w:t>
      </w:r>
      <w:proofErr w:type="gramStart"/>
      <w:r w:rsidRPr="000154E9">
        <w:rPr>
          <w:rFonts w:ascii="Courier New" w:eastAsia="Times New Roman" w:hAnsi="Courier New" w:cs="Courier New"/>
          <w:sz w:val="24"/>
          <w:szCs w:val="24"/>
          <w:lang w:val="en-US" w:eastAsia="ru-RU"/>
        </w:rPr>
        <w:t>!&lt;</w:t>
      </w:r>
      <w:proofErr w:type="gramEnd"/>
      <w:r w:rsidRPr="000154E9">
        <w:rPr>
          <w:rFonts w:ascii="Courier New" w:eastAsia="Times New Roman" w:hAnsi="Courier New" w:cs="Courier New"/>
          <w:sz w:val="24"/>
          <w:szCs w:val="24"/>
          <w:lang w:val="en-US" w:eastAsia="ru-RU"/>
        </w:rPr>
        <w:t>/string&gt;</w:t>
      </w:r>
    </w:p>
    <w:p w:rsidR="000154E9" w:rsidRP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4E9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&lt;string</w:t>
      </w:r>
      <w:r w:rsidRPr="000154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54E9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name="speech_prompt"&gt;Say something&amp;#</w:t>
      </w:r>
      <w:proofErr w:type="gramStart"/>
      <w:r w:rsidRPr="000154E9">
        <w:rPr>
          <w:rFonts w:ascii="Courier New" w:eastAsia="Times New Roman" w:hAnsi="Courier New" w:cs="Courier New"/>
          <w:sz w:val="24"/>
          <w:szCs w:val="24"/>
          <w:lang w:val="en-US" w:eastAsia="ru-RU"/>
        </w:rPr>
        <w:t>8230;</w:t>
      </w:r>
      <w:proofErr w:type="gramEnd"/>
      <w:r w:rsidRPr="000154E9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&lt;/string&gt;</w:t>
      </w:r>
    </w:p>
    <w:p w:rsidR="000154E9" w:rsidRP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4E9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&lt;string</w:t>
      </w:r>
      <w:r w:rsidRPr="000154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54E9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name="speech_not_supported"&gt;Sorry! Your device doesn\'t support speech input&lt;/string&gt;</w:t>
      </w:r>
    </w:p>
    <w:p w:rsidR="000154E9" w:rsidRP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4E9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&lt;string</w:t>
      </w:r>
      <w:r w:rsidRPr="000154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54E9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name="tap_on_mic"&gt;Tap on mic to speak&lt;/string&gt;</w:t>
      </w:r>
    </w:p>
    <w:p w:rsidR="000154E9" w:rsidRP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54E9">
        <w:rPr>
          <w:rFonts w:ascii="Courier New" w:eastAsia="Times New Roman" w:hAnsi="Courier New" w:cs="Courier New"/>
          <w:sz w:val="24"/>
          <w:szCs w:val="24"/>
          <w:lang w:eastAsia="ru-RU"/>
        </w:rPr>
        <w:t>&lt;/resources&gt;</w:t>
      </w:r>
    </w:p>
    <w:p w:rsid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154E9" w:rsidRP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файле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colors</w:t>
      </w:r>
      <w:r w:rsidRPr="000154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xml</w:t>
      </w:r>
      <w:r w:rsidRPr="0001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запишем следующее содержимое</w:t>
      </w:r>
    </w:p>
    <w:p w:rsid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54E9" w:rsidRPr="00FA1A5A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A1A5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</w:t>
      </w:r>
      <w:proofErr w:type="gramEnd"/>
      <w:r w:rsidRPr="00FA1A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A1A5A">
        <w:rPr>
          <w:rFonts w:ascii="Courier New" w:eastAsia="Times New Roman" w:hAnsi="Courier New" w:cs="Courier New"/>
          <w:sz w:val="20"/>
          <w:szCs w:val="20"/>
          <w:lang w:val="en-US" w:eastAsia="ru-RU"/>
        </w:rPr>
        <w:t>version="1.0"</w:t>
      </w:r>
      <w:r w:rsidRPr="00FA1A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A1A5A">
        <w:rPr>
          <w:rFonts w:ascii="Courier New" w:eastAsia="Times New Roman" w:hAnsi="Courier New" w:cs="Courier New"/>
          <w:sz w:val="20"/>
          <w:szCs w:val="20"/>
          <w:lang w:val="en-US" w:eastAsia="ru-RU"/>
        </w:rPr>
        <w:t>encoding="utf-8"?&gt;</w:t>
      </w:r>
    </w:p>
    <w:p w:rsidR="000154E9" w:rsidRPr="00FA1A5A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1A5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FA1A5A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FA1A5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154E9" w:rsidRPr="00FA1A5A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1A5A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&lt;color</w:t>
      </w:r>
      <w:r w:rsidRPr="00FA1A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A1A5A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name="white"&gt;#ffffff&lt;/color&gt;</w:t>
      </w:r>
    </w:p>
    <w:p w:rsidR="000154E9" w:rsidRPr="00FA1A5A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1A5A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&lt;color</w:t>
      </w:r>
      <w:r w:rsidRPr="00FA1A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A1A5A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name="bg_gradient_start"&gt;#31244e&lt;/color&gt;</w:t>
      </w:r>
    </w:p>
    <w:p w:rsidR="000154E9" w:rsidRPr="00FA1A5A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1A5A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&lt;color</w:t>
      </w:r>
      <w:r w:rsidRPr="00FA1A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A1A5A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name="bg_gradient_end"&gt;#6b394c&lt;/color&gt;</w:t>
      </w:r>
    </w:p>
    <w:p w:rsid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A5A">
        <w:rPr>
          <w:rFonts w:ascii="Courier New" w:eastAsia="Times New Roman" w:hAnsi="Courier New" w:cs="Courier New"/>
          <w:sz w:val="20"/>
          <w:szCs w:val="20"/>
          <w:lang w:eastAsia="ru-RU"/>
        </w:rPr>
        <w:t>&lt;/resources&gt;</w:t>
      </w:r>
    </w:p>
    <w:p w:rsid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61FA2" w:rsidRDefault="00A61FA2" w:rsidP="000154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61FA2" w:rsidRPr="00A61FA2" w:rsidRDefault="00A61FA2" w:rsidP="000154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установите содержимое файла разметки</w:t>
      </w:r>
      <w:r w:rsidRPr="00A61FA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61FA2" w:rsidRDefault="00A61FA2" w:rsidP="000154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&lt;RelativeLayout xmlns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:android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="</w:t>
      </w:r>
      <w:hyperlink r:id="rId5" w:history="1">
        <w:r w:rsidRPr="00A61FA2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ru-RU"/>
          </w:rPr>
          <w:t>http://schemas.android.com/apk/res/android</w:t>
        </w:r>
      </w:hyperlink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xmlns: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tools="</w:t>
      </w:r>
      <w:hyperlink r:id="rId6" w:history="1">
        <w:r w:rsidRPr="00A61FA2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ru-RU"/>
          </w:rPr>
          <w:t>http://schemas.android.com/tools</w:t>
        </w:r>
      </w:hyperlink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layout_width="match_parent"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layout_height="match_parent"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android:background="@drawable/bg_gradient"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orientation="vertical" &gt;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&lt;TextView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android:id="@+id/txtSpeechInput"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layout_width="wrap_content"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layout_height="wrap_content"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layout_alignParentTop="true"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layout_centerHorizontal="true"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layout_marginTop="100dp"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android:textColor="@color/white"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textSize="26dp"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textStyle="normal" /&gt;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&lt;LinearLayout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layout_width="wrap_content"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layout_height="wrap_content"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layout_alignParentBottom="true"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layout_centerHorizontal="true"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layout_marginBottom="60dp"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gravity="center"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orientation="vertical" &gt;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&lt;ImageButton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android:id="@+id/btnSpeak"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layout_width="wrap_content"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layout_height="wrap_content"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android:background="@null"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android:src="@drawable/ico_mic" /&gt;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&lt;TextView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layout_width="wrap_content"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layout_height="wrap_content"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layout_marginTop="10dp"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android:text="@string/tap_on_mic"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android:textColor="@color/white"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textSize="15dp"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proofErr w:type="gramStart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android:</w:t>
      </w:r>
      <w:proofErr w:type="gramEnd"/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textStyle="normal" /&gt;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&lt;/LinearLayout&gt;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A61FA2" w:rsidRPr="00A61FA2" w:rsidRDefault="00A61FA2" w:rsidP="00A61F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61FA2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&lt;/RelativeLayout&gt;</w:t>
      </w:r>
    </w:p>
    <w:p w:rsidR="00A61FA2" w:rsidRPr="001D25D2" w:rsidRDefault="00A61FA2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61FA2" w:rsidRPr="001D25D2" w:rsidRDefault="00A61FA2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D25D2" w:rsidRPr="00480818" w:rsidRDefault="00A61FA2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Здесь использован рисунок. Вам надо создать самим рисунок</w:t>
      </w:r>
      <w:r w:rsidR="001D25D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48081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типа микрофона </w:t>
      </w:r>
      <w:r w:rsidR="001D25D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и поместить его в папку </w:t>
      </w:r>
      <w:r w:rsid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drawable</w:t>
      </w:r>
      <w:r w:rsidR="001D25D2" w:rsidRPr="001D25D2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:rsidR="001D25D2" w:rsidRPr="00480818" w:rsidRDefault="001D25D2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61FA2" w:rsidRPr="001D25D2" w:rsidRDefault="001D25D2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>Файл главной активности имеет следующий вид</w:t>
      </w:r>
      <w:r w:rsidRPr="001D25D2">
        <w:rPr>
          <w:rFonts w:ascii="Courier New" w:eastAsia="Times New Roman" w:hAnsi="Courier New" w:cs="Courier New"/>
          <w:sz w:val="28"/>
          <w:szCs w:val="28"/>
          <w:lang w:eastAsia="ru-RU"/>
        </w:rPr>
        <w:t>: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</w:p>
    <w:p w:rsidR="00A61FA2" w:rsidRPr="00A61FA2" w:rsidRDefault="00A61FA2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61FA2" w:rsidRPr="00A61FA2" w:rsidRDefault="00A61FA2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61FA2" w:rsidRPr="00A61FA2" w:rsidRDefault="00A61FA2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0154E9" w:rsidRPr="000154E9" w:rsidRDefault="000154E9" w:rsidP="000154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54E9" w:rsidRPr="000154E9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android</w:t>
      </w:r>
      <w:r w:rsidRPr="001D25D2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content</w:t>
      </w:r>
      <w:r w:rsidRPr="001D25D2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ActivityNotFoundException</w:t>
      </w:r>
      <w:r w:rsidRPr="001D25D2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android.content.Intent;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android.os.Bundle;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android.speech.RecognizerIntent;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android.view.Menu;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android.view.View;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android.widget.ImageButton;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android.widget.TextView;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android.widget.Toast;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class MainActivity extends Activity {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TextView txtSpeechInput;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ImageButton btnSpeak;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final int REQ_CODE_SPEECH_INPUT = 100;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@Override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protected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onCreate(Bundle savedInstanceState) {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super.onCreate(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savedInstanceState);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setContentView(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R.layout.activity_main);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txtSpeechInput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(TextView) findViewById(R.id.txtSpeechInput);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btnSpeak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(ImageButton) findViewById(R.id.btnSpeak);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// hide the action bar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getActionBar(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).hide();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btnSpeak.setOnClickListener(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new View.OnClickListener() {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@Override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onClick(View v) {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promptSpeechInput(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}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});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}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/**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* Showing google speech input dialog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* */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promptSpeechInput() {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       Intent intent = new 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Intent(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RecognizerIntent.ACTION_RECOGNIZE_SPEECH);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intent.putExtra(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RecognizerIntent.EXTRA_LANGUAGE_MODEL,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RecognizerIntent.LANGUAGE_MODEL_FREE_FORM);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intent.putExtra(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RecognizerIntent.EXTRA_LANGUAGE, Locale.getDefault());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intent.putExtra(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RecognizerIntent.EXTRA_PROMPT,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getString(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R.string.speech_prompt));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try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{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startActivityForResult(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intent, REQ_CODE_SPEECH_INPUT);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} catch (ActivityNotFoundException a) {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Toast.makeText(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getApplicationContext(),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getString(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R.string.speech_not_supported),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    Toast.LENGTH_SHORT).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show(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}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}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/**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* Receiving speech input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 * */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@Override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protected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onActivityResult(int requestCode, int resultCode, Intent data) {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super.onActivityResult(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requestCode, resultCode, data);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switch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(requestCode) {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case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REQ_CODE_SPEECH_INPUT: {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(resultCode == RESULT_OK &amp;&amp; null != data) {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ArrayList&lt;String&gt; result = data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        .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getStringArrayListExtra(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RecognizerIntent.EXTRA_RESULTS);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txtSpeechInput.setText(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result.get(0));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}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break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}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}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}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@Override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boolean onCreateOptionsMenu(Menu menu) {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       // 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Inflate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the menu; this adds items to the action bar if it is present.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proofErr w:type="gramStart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getMenuInflater(</w:t>
      </w:r>
      <w:proofErr w:type="gramEnd"/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).inflate(R.menu.main, menu);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r w:rsidRPr="001D25D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return </w:t>
      </w:r>
      <w:proofErr w:type="spellStart"/>
      <w:r w:rsidRPr="001D25D2">
        <w:rPr>
          <w:rFonts w:ascii="Courier New" w:eastAsia="Times New Roman" w:hAnsi="Courier New" w:cs="Courier New"/>
          <w:sz w:val="24"/>
          <w:szCs w:val="24"/>
          <w:lang w:eastAsia="ru-RU"/>
        </w:rPr>
        <w:t>true</w:t>
      </w:r>
      <w:proofErr w:type="spellEnd"/>
      <w:r w:rsidRPr="001D25D2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eastAsia="ru-RU"/>
        </w:rPr>
        <w:t>    }</w:t>
      </w:r>
    </w:p>
    <w:p w:rsidR="000154E9" w:rsidRPr="001D25D2" w:rsidRDefault="000154E9" w:rsidP="000154E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eastAsia="ru-RU"/>
        </w:rPr>
        <w:t> </w:t>
      </w:r>
    </w:p>
    <w:p w:rsidR="00BC6D7B" w:rsidRDefault="000154E9" w:rsidP="000154E9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D25D2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1D25D2" w:rsidRDefault="001D25D2" w:rsidP="000154E9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D25D2" w:rsidRPr="001D25D2" w:rsidRDefault="001D25D2" w:rsidP="001D25D2">
      <w:pPr>
        <w:spacing w:after="0" w:line="240" w:lineRule="auto"/>
        <w:textAlignment w:val="baseline"/>
        <w:rPr>
          <w:ins w:id="0" w:author="Unknown"/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Мы</w:t>
      </w:r>
      <w:r w:rsidRPr="001D25D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создаем</w:t>
      </w:r>
      <w:r w:rsidRPr="001D25D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здесь</w:t>
      </w:r>
      <w:r w:rsidRPr="001D25D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интент</w:t>
      </w:r>
      <w:r w:rsidRPr="001D25D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ins w:id="1" w:author="Unknown">
        <w:r w:rsidRPr="00FA1A5A">
          <w:rPr>
            <w:rFonts w:ascii="inherit" w:eastAsia="Times New Roman" w:hAnsi="inherit" w:cs="Times New Roman"/>
            <w:sz w:val="24"/>
            <w:szCs w:val="24"/>
            <w:lang w:val="en-US" w:eastAsia="ru-RU"/>
          </w:rPr>
          <w:t xml:space="preserve">RecognizerIntent </w:t>
        </w:r>
      </w:ins>
      <w:r>
        <w:rPr>
          <w:rFonts w:eastAsia="Times New Roman" w:cs="Times New Roman"/>
          <w:sz w:val="24"/>
          <w:szCs w:val="24"/>
          <w:lang w:eastAsia="ru-RU"/>
        </w:rPr>
        <w:t>задавая</w:t>
      </w:r>
      <w:r w:rsidRPr="001D25D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такие</w:t>
      </w:r>
      <w:r w:rsidRPr="001D25D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флаги</w:t>
      </w:r>
      <w:r>
        <w:rPr>
          <w:rFonts w:eastAsia="Times New Roman" w:cs="Times New Roman"/>
          <w:sz w:val="24"/>
          <w:szCs w:val="24"/>
          <w:lang w:val="en-US" w:eastAsia="ru-RU"/>
        </w:rPr>
        <w:t>:</w:t>
      </w:r>
      <w:ins w:id="2" w:author="Unknown">
        <w:r w:rsidRPr="00FA1A5A">
          <w:rPr>
            <w:rFonts w:ascii="inherit" w:eastAsia="Times New Roman" w:hAnsi="inherit" w:cs="Times New Roman"/>
            <w:sz w:val="24"/>
            <w:szCs w:val="24"/>
            <w:lang w:val="en-US" w:eastAsia="ru-RU"/>
          </w:rPr>
          <w:br/>
        </w:r>
        <w:r w:rsidRPr="00FA1A5A">
          <w:rPr>
            <w:rFonts w:ascii="inherit" w:eastAsia="Times New Roman" w:hAnsi="inherit" w:cs="Times New Roman"/>
            <w:b/>
            <w:bCs/>
            <w:color w:val="EA1F00"/>
            <w:spacing w:val="23"/>
            <w:sz w:val="24"/>
            <w:szCs w:val="24"/>
            <w:bdr w:val="single" w:sz="6" w:space="2" w:color="E1E1E8" w:frame="1"/>
            <w:shd w:val="clear" w:color="auto" w:fill="F7F7F7"/>
            <w:lang w:val="en-US" w:eastAsia="ru-RU"/>
          </w:rPr>
          <w:t>ACTION_RECOGNIZE_SPEECH</w:t>
        </w:r>
        <w:r w:rsidRPr="00FA1A5A">
          <w:rPr>
            <w:rFonts w:ascii="inherit" w:eastAsia="Times New Roman" w:hAnsi="inherit" w:cs="Times New Roman"/>
            <w:sz w:val="24"/>
            <w:szCs w:val="24"/>
            <w:lang w:val="en-US" w:eastAsia="ru-RU"/>
          </w:rPr>
          <w:t> –</w:t>
        </w:r>
      </w:ins>
      <w:r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захватывает</w:t>
      </w:r>
      <w:r w:rsidRPr="001D25D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речь</w:t>
      </w:r>
      <w:ins w:id="3" w:author="Unknown">
        <w:r w:rsidRPr="00FA1A5A">
          <w:rPr>
            <w:rFonts w:ascii="inherit" w:eastAsia="Times New Roman" w:hAnsi="inherit" w:cs="Times New Roman"/>
            <w:sz w:val="24"/>
            <w:szCs w:val="24"/>
            <w:lang w:val="en-US" w:eastAsia="ru-RU"/>
          </w:rPr>
          <w:br/>
        </w:r>
        <w:r w:rsidRPr="00FA1A5A">
          <w:rPr>
            <w:rFonts w:ascii="inherit" w:eastAsia="Times New Roman" w:hAnsi="inherit" w:cs="Times New Roman"/>
            <w:b/>
            <w:bCs/>
            <w:color w:val="EA1F00"/>
            <w:spacing w:val="23"/>
            <w:sz w:val="24"/>
            <w:szCs w:val="24"/>
            <w:bdr w:val="single" w:sz="6" w:space="2" w:color="E1E1E8" w:frame="1"/>
            <w:shd w:val="clear" w:color="auto" w:fill="F7F7F7"/>
            <w:lang w:val="en-US" w:eastAsia="ru-RU"/>
          </w:rPr>
          <w:t>LANGUAGE_MODEL_FREE_FORM</w:t>
        </w:r>
        <w:r w:rsidRPr="00FA1A5A">
          <w:rPr>
            <w:rFonts w:ascii="inherit" w:eastAsia="Times New Roman" w:hAnsi="inherit" w:cs="Times New Roman"/>
            <w:sz w:val="24"/>
            <w:szCs w:val="24"/>
            <w:lang w:val="en-US" w:eastAsia="ru-RU"/>
          </w:rPr>
          <w:t> –</w:t>
        </w:r>
      </w:ins>
      <w:r w:rsidRPr="001D25D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использует</w:t>
      </w:r>
      <w:r w:rsidRPr="001D25D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английский</w:t>
      </w:r>
      <w:r w:rsidRPr="001D25D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язык</w:t>
      </w:r>
      <w:r w:rsidRPr="001D25D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ins w:id="4" w:author="Unknown">
        <w:r w:rsidRPr="00FA1A5A">
          <w:rPr>
            <w:rFonts w:ascii="inherit" w:eastAsia="Times New Roman" w:hAnsi="inherit" w:cs="Times New Roman"/>
            <w:sz w:val="24"/>
            <w:szCs w:val="24"/>
            <w:lang w:val="en-US" w:eastAsia="ru-RU"/>
          </w:rPr>
          <w:t>English</w:t>
        </w:r>
        <w:r w:rsidRPr="00FA1A5A">
          <w:rPr>
            <w:rFonts w:ascii="inherit" w:eastAsia="Times New Roman" w:hAnsi="inherit" w:cs="Times New Roman"/>
            <w:sz w:val="24"/>
            <w:szCs w:val="24"/>
            <w:lang w:val="en-US" w:eastAsia="ru-RU"/>
          </w:rPr>
          <w:br/>
        </w:r>
        <w:r w:rsidRPr="00FA1A5A">
          <w:rPr>
            <w:rFonts w:ascii="inherit" w:eastAsia="Times New Roman" w:hAnsi="inherit" w:cs="Times New Roman"/>
            <w:b/>
            <w:bCs/>
            <w:color w:val="EA1F00"/>
            <w:spacing w:val="23"/>
            <w:sz w:val="24"/>
            <w:szCs w:val="24"/>
            <w:bdr w:val="single" w:sz="6" w:space="2" w:color="E1E1E8" w:frame="1"/>
            <w:shd w:val="clear" w:color="auto" w:fill="F7F7F7"/>
            <w:lang w:val="en-US" w:eastAsia="ru-RU"/>
          </w:rPr>
          <w:t>EXTRA_PROMPT</w:t>
        </w:r>
        <w:r w:rsidRPr="00FA1A5A">
          <w:rPr>
            <w:rFonts w:ascii="inherit" w:eastAsia="Times New Roman" w:hAnsi="inherit" w:cs="Times New Roman"/>
            <w:sz w:val="24"/>
            <w:szCs w:val="24"/>
            <w:lang w:val="en-US" w:eastAsia="ru-RU"/>
          </w:rPr>
          <w:t xml:space="preserve"> – </w:t>
        </w:r>
      </w:ins>
      <w:r w:rsidRPr="001D25D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текстовая</w:t>
      </w:r>
      <w:r w:rsidRPr="001D25D2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подсказка</w:t>
      </w:r>
    </w:p>
    <w:p w:rsidR="001D25D2" w:rsidRDefault="001D25D2" w:rsidP="001D25D2">
      <w:pPr>
        <w:spacing w:after="0" w:line="240" w:lineRule="auto"/>
        <w:textAlignment w:val="baseline"/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1D25D2" w:rsidRDefault="001D25D2" w:rsidP="001D25D2">
      <w:pPr>
        <w:spacing w:after="0" w:line="240" w:lineRule="auto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По</w:t>
      </w:r>
      <w:r w:rsidRPr="001D25D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получению</w:t>
      </w:r>
      <w:r w:rsidRPr="001D25D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ответа</w:t>
      </w:r>
      <w:r w:rsidRPr="001D25D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от</w:t>
      </w:r>
      <w:r w:rsidRPr="001D25D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интента</w:t>
      </w:r>
      <w:proofErr w:type="spellEnd"/>
      <w:r w:rsidRPr="001D25D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нужно</w:t>
      </w:r>
      <w:r w:rsidRPr="001D25D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использовать</w:t>
      </w:r>
      <w:r w:rsidRPr="001D25D2"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метод</w:t>
      </w:r>
      <w:ins w:id="5" w:author="Unknown">
        <w:r w:rsidRPr="001D25D2">
          <w:rPr>
            <w:rFonts w:ascii="inherit" w:eastAsia="Times New Roman" w:hAnsi="inherit" w:cs="Times New Roman"/>
            <w:sz w:val="24"/>
            <w:szCs w:val="24"/>
            <w:lang w:eastAsia="ru-RU"/>
          </w:rPr>
          <w:br/>
        </w:r>
        <w:r w:rsidRPr="00FA1A5A">
          <w:rPr>
            <w:rFonts w:ascii="inherit" w:eastAsia="Times New Roman" w:hAnsi="inherit" w:cs="Times New Roman"/>
            <w:b/>
            <w:bCs/>
            <w:sz w:val="24"/>
            <w:szCs w:val="24"/>
            <w:bdr w:val="none" w:sz="0" w:space="0" w:color="auto" w:frame="1"/>
            <w:lang w:val="en-US" w:eastAsia="ru-RU"/>
          </w:rPr>
          <w:t>onActivityResult</w:t>
        </w:r>
        <w:r w:rsidRPr="00FA1A5A">
          <w:rPr>
            <w:rFonts w:ascii="inherit" w:eastAsia="Times New Roman" w:hAnsi="inherit" w:cs="Times New Roman"/>
            <w:sz w:val="24"/>
            <w:szCs w:val="24"/>
            <w:lang w:val="en-US" w:eastAsia="ru-RU"/>
          </w:rPr>
          <w:t> </w:t>
        </w:r>
      </w:ins>
      <w:r>
        <w:rPr>
          <w:rFonts w:eastAsia="Times New Roman" w:cs="Times New Roman"/>
          <w:sz w:val="24"/>
          <w:szCs w:val="24"/>
          <w:lang w:eastAsia="ru-RU"/>
        </w:rPr>
        <w:t xml:space="preserve"> для обработки возвращаемого текста</w:t>
      </w:r>
      <w:ins w:id="6" w:author="Unknown">
        <w:r w:rsidRPr="001D25D2">
          <w:rPr>
            <w:rFonts w:ascii="inherit" w:eastAsia="Times New Roman" w:hAnsi="inherit" w:cs="Times New Roman"/>
            <w:sz w:val="24"/>
            <w:szCs w:val="24"/>
            <w:lang w:eastAsia="ru-RU"/>
          </w:rPr>
          <w:t>.</w:t>
        </w:r>
      </w:ins>
    </w:p>
    <w:p w:rsidR="001D25D2" w:rsidRPr="001D25D2" w:rsidRDefault="001D25D2" w:rsidP="001D25D2">
      <w:pPr>
        <w:spacing w:after="0" w:line="240" w:lineRule="auto"/>
        <w:textAlignment w:val="baseline"/>
        <w:rPr>
          <w:ins w:id="7" w:author="Unknown"/>
          <w:rFonts w:eastAsia="Times New Roman" w:cs="Times New Roman"/>
          <w:sz w:val="24"/>
          <w:szCs w:val="24"/>
          <w:lang w:eastAsia="ru-RU"/>
        </w:rPr>
      </w:pPr>
    </w:p>
    <w:p w:rsidR="001D25D2" w:rsidRPr="001D25D2" w:rsidRDefault="001D25D2" w:rsidP="000154E9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1D25D2" w:rsidRDefault="00F63864" w:rsidP="000154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Обеспечьте разрешение работы в Интернете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манифест-файле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63864" w:rsidRDefault="00F63864" w:rsidP="000154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Выполните приложение на реальном телефоне.</w:t>
      </w:r>
    </w:p>
    <w:p w:rsidR="00F63864" w:rsidRDefault="00F63864" w:rsidP="000154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3864" w:rsidRDefault="00F63864" w:rsidP="000154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8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63864" w:rsidRDefault="00F63864" w:rsidP="00F6386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Выполнить приведенное приложение.</w:t>
      </w:r>
    </w:p>
    <w:p w:rsidR="00F63864" w:rsidRPr="00480818" w:rsidRDefault="00480818" w:rsidP="00F6386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Попробовать следующее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480818" w:rsidRDefault="00480818" w:rsidP="00480818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Ввести слова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HELLO BOSS</w:t>
      </w:r>
    </w:p>
    <w:p w:rsidR="00480818" w:rsidRPr="00480818" w:rsidRDefault="00480818" w:rsidP="004808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8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ответ от распознавателя в виде текста и озвучить полученный текст (см. предыдущую работу, где текст переводился в речь).</w:t>
      </w:r>
    </w:p>
    <w:p w:rsidR="00F63864" w:rsidRDefault="00F63864" w:rsidP="000154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3864" w:rsidRDefault="00F63864" w:rsidP="000154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3864" w:rsidRDefault="00F63864" w:rsidP="000154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3864" w:rsidRPr="00F63864" w:rsidRDefault="00F63864" w:rsidP="000154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3E15" w:rsidRDefault="00B93E15" w:rsidP="000154E9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93E15" w:rsidRDefault="00B93E15" w:rsidP="000154E9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93E15" w:rsidRDefault="00B93E15" w:rsidP="000154E9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B93E15" w:rsidRPr="001D25D2" w:rsidRDefault="00B93E15" w:rsidP="000154E9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1D25D2" w:rsidRPr="001D25D2" w:rsidRDefault="001D25D2" w:rsidP="000154E9">
      <w:pPr>
        <w:rPr>
          <w:rFonts w:ascii="Courier New" w:hAnsi="Courier New" w:cs="Courier New"/>
          <w:sz w:val="24"/>
          <w:szCs w:val="24"/>
        </w:rPr>
      </w:pPr>
    </w:p>
    <w:sectPr w:rsidR="001D25D2" w:rsidRPr="001D25D2" w:rsidSect="00302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56B4C"/>
    <w:multiLevelType w:val="hybridMultilevel"/>
    <w:tmpl w:val="8252F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154E9"/>
    <w:rsid w:val="000154E9"/>
    <w:rsid w:val="001D25D2"/>
    <w:rsid w:val="002E53AC"/>
    <w:rsid w:val="00302CCA"/>
    <w:rsid w:val="00480818"/>
    <w:rsid w:val="007F0990"/>
    <w:rsid w:val="00A61FA2"/>
    <w:rsid w:val="00B87EC6"/>
    <w:rsid w:val="00B93E15"/>
    <w:rsid w:val="00F63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C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8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2017-04-13T12:40:00Z</dcterms:created>
  <dcterms:modified xsi:type="dcterms:W3CDTF">2017-04-13T13:06:00Z</dcterms:modified>
</cp:coreProperties>
</file>